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8AD4" w14:textId="77777777" w:rsidR="005B580D" w:rsidRPr="009B4D3A" w:rsidRDefault="005B580D" w:rsidP="007C69D4">
      <w:pPr>
        <w:pStyle w:val="Default"/>
        <w:rPr>
          <w:lang w:val="cs-CZ"/>
        </w:rPr>
      </w:pPr>
    </w:p>
    <w:p w14:paraId="7E6F4809" w14:textId="56394257" w:rsidR="0001323F" w:rsidRDefault="007C69D4" w:rsidP="007C69D4">
      <w:pPr>
        <w:pStyle w:val="Title"/>
      </w:pPr>
      <w:r>
        <w:t xml:space="preserve"> </w:t>
      </w:r>
      <w:r w:rsidR="00341D2E">
        <w:t>Webová virtuální realita: nový způsob prezentace geoprostorových dat</w:t>
      </w:r>
    </w:p>
    <w:p w14:paraId="16C5BA9D" w14:textId="39829BE2" w:rsidR="0001323F" w:rsidRDefault="00341D2E" w:rsidP="0001323F">
      <w:pPr>
        <w:pStyle w:val="subnazev"/>
      </w:pPr>
      <w:r>
        <w:t>Diplomová práce</w:t>
      </w:r>
    </w:p>
    <w:p w14:paraId="7A9BC211" w14:textId="77777777" w:rsidR="0001323F" w:rsidRDefault="0001323F" w:rsidP="0001323F">
      <w:pPr>
        <w:pStyle w:val="Default"/>
      </w:pPr>
    </w:p>
    <w:p w14:paraId="6145CF0E" w14:textId="216B060C" w:rsidR="0001323F" w:rsidRDefault="0001323F" w:rsidP="00737CA5">
      <w:pPr>
        <w:pStyle w:val="Title"/>
      </w:pPr>
      <w:r>
        <w:t xml:space="preserve"> Jan Horák</w:t>
      </w:r>
      <w:r w:rsidRPr="0001323F">
        <w:t xml:space="preserve"> </w:t>
      </w:r>
    </w:p>
    <w:p w14:paraId="21D3B448" w14:textId="5AF080A5" w:rsidR="00737CA5" w:rsidRPr="00737CA5" w:rsidRDefault="00737CA5" w:rsidP="00737CA5">
      <w:pPr>
        <w:spacing w:before="1200" w:after="0"/>
        <w:jc w:val="center"/>
        <w:rPr>
          <w:sz w:val="24"/>
          <w:szCs w:val="24"/>
        </w:rPr>
      </w:pPr>
      <w:r w:rsidRPr="00737CA5">
        <w:rPr>
          <w:sz w:val="24"/>
          <w:szCs w:val="24"/>
        </w:rPr>
        <w:t xml:space="preserve">Vedoucí práce: </w:t>
      </w:r>
      <w:r w:rsidR="00341D2E" w:rsidRPr="00774419">
        <w:rPr>
          <w:rFonts w:eastAsia="Times New Roman" w:cs="Times New Roman"/>
          <w:noProof/>
          <w:sz w:val="24"/>
          <w:szCs w:val="24"/>
          <w:lang w:eastAsia="cs-CZ"/>
        </w:rPr>
        <w:t xml:space="preserve">RNDr. </w:t>
      </w:r>
      <w:r w:rsidR="00341D2E">
        <w:rPr>
          <w:rFonts w:eastAsia="Times New Roman" w:cs="Times New Roman"/>
          <w:noProof/>
          <w:sz w:val="24"/>
          <w:szCs w:val="24"/>
          <w:lang w:eastAsia="cs-CZ"/>
        </w:rPr>
        <w:t>Lukáš Herman</w:t>
      </w:r>
      <w:r w:rsidR="00341D2E" w:rsidRPr="00774419">
        <w:rPr>
          <w:rFonts w:eastAsia="Times New Roman" w:cs="Times New Roman"/>
          <w:noProof/>
          <w:sz w:val="24"/>
          <w:szCs w:val="24"/>
          <w:lang w:eastAsia="cs-CZ"/>
        </w:rPr>
        <w:t>, Ph.D.</w:t>
      </w:r>
    </w:p>
    <w:p w14:paraId="12307771" w14:textId="7CA0B67C" w:rsidR="00737CA5" w:rsidRPr="00737CA5" w:rsidRDefault="00737CA5" w:rsidP="00737CA5">
      <w:pPr>
        <w:spacing w:before="360" w:after="0"/>
        <w:jc w:val="center"/>
        <w:rPr>
          <w:sz w:val="24"/>
          <w:szCs w:val="24"/>
        </w:rPr>
      </w:pPr>
      <w:r w:rsidRPr="00737CA5">
        <w:rPr>
          <w:sz w:val="24"/>
          <w:szCs w:val="24"/>
        </w:rPr>
        <w:t>Geografický ústav</w:t>
      </w:r>
    </w:p>
    <w:p w14:paraId="10570A5A" w14:textId="123E1BAF" w:rsidR="00737CA5" w:rsidRPr="00737CA5" w:rsidRDefault="00737CA5" w:rsidP="00737CA5">
      <w:pPr>
        <w:spacing w:before="1560" w:after="0"/>
        <w:jc w:val="center"/>
        <w:rPr>
          <w:b/>
          <w:bCs/>
          <w:sz w:val="28"/>
          <w:szCs w:val="28"/>
        </w:rPr>
      </w:pPr>
      <w:r w:rsidRPr="00737CA5">
        <w:rPr>
          <w:b/>
          <w:bCs/>
          <w:sz w:val="28"/>
          <w:szCs w:val="28"/>
        </w:rPr>
        <w:t>BRNO 202</w:t>
      </w:r>
      <w:r w:rsidR="00DC6A60">
        <w:rPr>
          <w:b/>
          <w:bCs/>
          <w:sz w:val="28"/>
          <w:szCs w:val="28"/>
        </w:rPr>
        <w:t>?</w:t>
      </w:r>
      <w:r w:rsidR="00341D2E">
        <w:rPr>
          <w:b/>
          <w:bCs/>
          <w:sz w:val="28"/>
          <w:szCs w:val="28"/>
        </w:rPr>
        <w:t>(3)</w:t>
      </w:r>
    </w:p>
    <w:p w14:paraId="0704A754" w14:textId="70F4253F" w:rsidR="007C69D4" w:rsidRPr="007C69D4" w:rsidRDefault="007C69D4" w:rsidP="0001323F">
      <w:pPr>
        <w:pStyle w:val="subnazev"/>
        <w:sectPr w:rsidR="007C69D4" w:rsidRPr="007C69D4" w:rsidSect="0057088F">
          <w:footerReference w:type="default" r:id="rId11"/>
          <w:pgSz w:w="11906" w:h="16838" w:code="9"/>
          <w:pgMar w:top="1701" w:right="1134" w:bottom="1418" w:left="1985" w:header="709" w:footer="709" w:gutter="0"/>
          <w:pgNumType w:start="1"/>
          <w:cols w:space="708"/>
          <w:docGrid w:linePitch="360"/>
        </w:sectPr>
      </w:pPr>
      <w:r>
        <w:rPr>
          <w:noProof/>
        </w:rPr>
        <w:drawing>
          <wp:anchor distT="0" distB="0" distL="114300" distR="114300" simplePos="0" relativeHeight="251659264" behindDoc="0" locked="0" layoutInCell="1" allowOverlap="0" wp14:anchorId="0B2C01AB" wp14:editId="0454A0F2">
            <wp:simplePos x="0" y="0"/>
            <wp:positionH relativeFrom="column">
              <wp:align>center</wp:align>
            </wp:positionH>
            <wp:positionV relativeFrom="margin">
              <wp:align>top</wp:align>
            </wp:positionV>
            <wp:extent cx="3020400" cy="1522800"/>
            <wp:effectExtent l="0" t="0" r="8890" b="127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20400" cy="1522800"/>
                    </a:xfrm>
                    <a:prstGeom prst="rect">
                      <a:avLst/>
                    </a:prstGeom>
                  </pic:spPr>
                </pic:pic>
              </a:graphicData>
            </a:graphic>
            <wp14:sizeRelH relativeFrom="page">
              <wp14:pctWidth>0</wp14:pctWidth>
            </wp14:sizeRelH>
            <wp14:sizeRelV relativeFrom="page">
              <wp14:pctHeight>0</wp14:pctHeight>
            </wp14:sizeRelV>
          </wp:anchor>
        </w:drawing>
      </w:r>
    </w:p>
    <w:p w14:paraId="0CD4B4C2" w14:textId="4126C29C" w:rsidR="00684388" w:rsidRPr="00853E71" w:rsidRDefault="00684388" w:rsidP="00684388">
      <w:pPr>
        <w:pStyle w:val="nadpisbibabstraktpodekovani"/>
      </w:pPr>
      <w:r w:rsidRPr="00853E71">
        <w:lastRenderedPageBreak/>
        <w:t>Bibliografický záznam</w:t>
      </w:r>
    </w:p>
    <w:p w14:paraId="0756179E" w14:textId="77777777" w:rsidR="00684388" w:rsidRDefault="0068438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8"/>
        <w:gridCol w:w="6009"/>
      </w:tblGrid>
      <w:tr w:rsidR="00684388" w:rsidRPr="00853E71" w14:paraId="74F87978" w14:textId="77777777" w:rsidTr="008255C2">
        <w:tc>
          <w:tcPr>
            <w:tcW w:w="2802" w:type="dxa"/>
          </w:tcPr>
          <w:p w14:paraId="6B3FA04B" w14:textId="77777777" w:rsidR="00684388" w:rsidRPr="007B01D8" w:rsidRDefault="00684388" w:rsidP="008255C2">
            <w:pPr>
              <w:pStyle w:val="bibentrybold"/>
              <w:rPr>
                <w:szCs w:val="24"/>
              </w:rPr>
            </w:pPr>
            <w:r w:rsidRPr="007B01D8">
              <w:rPr>
                <w:szCs w:val="24"/>
              </w:rPr>
              <w:t>Autor/Autorka:</w:t>
            </w:r>
          </w:p>
        </w:tc>
        <w:tc>
          <w:tcPr>
            <w:tcW w:w="6125" w:type="dxa"/>
          </w:tcPr>
          <w:p w14:paraId="02F54088" w14:textId="50C15A24" w:rsidR="00684388" w:rsidRPr="007B01D8" w:rsidRDefault="001D4061" w:rsidP="00684388">
            <w:pPr>
              <w:pStyle w:val="bibentrytext"/>
              <w:rPr>
                <w:szCs w:val="24"/>
                <w:lang w:val="en-US"/>
              </w:rPr>
            </w:pPr>
            <w:r>
              <w:rPr>
                <w:szCs w:val="24"/>
              </w:rPr>
              <w:t xml:space="preserve">Bc. </w:t>
            </w:r>
            <w:r w:rsidR="006E266F" w:rsidRPr="007B01D8">
              <w:rPr>
                <w:szCs w:val="24"/>
              </w:rPr>
              <w:t>Jan Horák</w:t>
            </w:r>
          </w:p>
          <w:p w14:paraId="15B94872" w14:textId="77777777" w:rsidR="00684388" w:rsidRPr="007B01D8" w:rsidRDefault="00684388" w:rsidP="00684388">
            <w:pPr>
              <w:pStyle w:val="bibentrytext"/>
              <w:rPr>
                <w:szCs w:val="24"/>
              </w:rPr>
            </w:pPr>
            <w:r w:rsidRPr="007B01D8">
              <w:rPr>
                <w:szCs w:val="24"/>
              </w:rPr>
              <w:t>Přírodovědecká fakulta, Masarykova univerzita</w:t>
            </w:r>
          </w:p>
          <w:p w14:paraId="001D0940" w14:textId="77777777" w:rsidR="00684388" w:rsidRPr="007B01D8" w:rsidRDefault="00684388" w:rsidP="00684388">
            <w:pPr>
              <w:pStyle w:val="bibentrytext"/>
              <w:rPr>
                <w:szCs w:val="24"/>
              </w:rPr>
            </w:pPr>
            <w:r w:rsidRPr="007B01D8">
              <w:rPr>
                <w:szCs w:val="24"/>
              </w:rPr>
              <w:t>Geografický ústav</w:t>
            </w:r>
          </w:p>
        </w:tc>
      </w:tr>
      <w:tr w:rsidR="00684388" w:rsidRPr="00853E71" w14:paraId="2C411521" w14:textId="77777777" w:rsidTr="008255C2">
        <w:tc>
          <w:tcPr>
            <w:tcW w:w="2802" w:type="dxa"/>
          </w:tcPr>
          <w:p w14:paraId="7B58EAA6" w14:textId="77777777" w:rsidR="00684388" w:rsidRPr="007B01D8" w:rsidRDefault="00684388" w:rsidP="008255C2">
            <w:pPr>
              <w:pStyle w:val="bibentrybold"/>
              <w:rPr>
                <w:szCs w:val="24"/>
              </w:rPr>
            </w:pPr>
            <w:r w:rsidRPr="007B01D8">
              <w:rPr>
                <w:szCs w:val="24"/>
              </w:rPr>
              <w:t>Název práce:</w:t>
            </w:r>
          </w:p>
        </w:tc>
        <w:tc>
          <w:tcPr>
            <w:tcW w:w="6125" w:type="dxa"/>
          </w:tcPr>
          <w:p w14:paraId="1D2EECD9" w14:textId="599D61E8" w:rsidR="00684388" w:rsidRPr="007B01D8" w:rsidRDefault="00341D2E" w:rsidP="008255C2">
            <w:pPr>
              <w:pStyle w:val="bibentrytext"/>
              <w:rPr>
                <w:szCs w:val="24"/>
              </w:rPr>
            </w:pPr>
            <w:r>
              <w:t>Webová virtuální realita: nový způsob prezentace geoprostorových dat</w:t>
            </w:r>
          </w:p>
        </w:tc>
      </w:tr>
      <w:tr w:rsidR="00684388" w:rsidRPr="00853E71" w14:paraId="27FDF1F5" w14:textId="77777777" w:rsidTr="008255C2">
        <w:tc>
          <w:tcPr>
            <w:tcW w:w="2802" w:type="dxa"/>
          </w:tcPr>
          <w:p w14:paraId="57D453BA" w14:textId="77777777" w:rsidR="00684388" w:rsidRPr="007B01D8" w:rsidRDefault="00684388" w:rsidP="008255C2">
            <w:pPr>
              <w:pStyle w:val="bibentrybold"/>
              <w:rPr>
                <w:szCs w:val="24"/>
              </w:rPr>
            </w:pPr>
            <w:r w:rsidRPr="007B01D8">
              <w:rPr>
                <w:szCs w:val="24"/>
              </w:rPr>
              <w:t>Studijní program:</w:t>
            </w:r>
          </w:p>
        </w:tc>
        <w:tc>
          <w:tcPr>
            <w:tcW w:w="6125" w:type="dxa"/>
          </w:tcPr>
          <w:p w14:paraId="079CDE04" w14:textId="214DE7B1" w:rsidR="00684388" w:rsidRPr="007B01D8" w:rsidRDefault="00341D2E" w:rsidP="008255C2">
            <w:pPr>
              <w:pStyle w:val="bibentrytext"/>
              <w:rPr>
                <w:szCs w:val="24"/>
              </w:rPr>
            </w:pPr>
            <w:r w:rsidRPr="00341D2E">
              <w:rPr>
                <w:szCs w:val="24"/>
              </w:rPr>
              <w:t>Geografická kartografie a geoinformatika</w:t>
            </w:r>
          </w:p>
        </w:tc>
      </w:tr>
      <w:tr w:rsidR="00684388" w:rsidRPr="00853E71" w14:paraId="3B36D79D" w14:textId="77777777" w:rsidTr="008255C2">
        <w:tc>
          <w:tcPr>
            <w:tcW w:w="2802" w:type="dxa"/>
          </w:tcPr>
          <w:p w14:paraId="543807D0" w14:textId="77777777" w:rsidR="00684388" w:rsidRPr="007B01D8" w:rsidRDefault="00684388" w:rsidP="008255C2">
            <w:pPr>
              <w:pStyle w:val="bibentrybold"/>
              <w:rPr>
                <w:szCs w:val="24"/>
              </w:rPr>
            </w:pPr>
            <w:r w:rsidRPr="007B01D8">
              <w:rPr>
                <w:szCs w:val="24"/>
              </w:rPr>
              <w:t>Studijní obor:</w:t>
            </w:r>
          </w:p>
        </w:tc>
        <w:tc>
          <w:tcPr>
            <w:tcW w:w="6125" w:type="dxa"/>
          </w:tcPr>
          <w:p w14:paraId="04909F2B" w14:textId="5340FBC1" w:rsidR="00684388" w:rsidRPr="007B01D8" w:rsidRDefault="006E266F" w:rsidP="008255C2">
            <w:pPr>
              <w:pStyle w:val="bibentrytext"/>
              <w:rPr>
                <w:szCs w:val="24"/>
              </w:rPr>
            </w:pPr>
            <w:r w:rsidRPr="007B01D8">
              <w:rPr>
                <w:szCs w:val="24"/>
              </w:rPr>
              <w:t>Geografická kartografie a geoinformatika</w:t>
            </w:r>
          </w:p>
        </w:tc>
      </w:tr>
      <w:tr w:rsidR="00684388" w:rsidRPr="00853E71" w14:paraId="06995F7C" w14:textId="77777777" w:rsidTr="008255C2">
        <w:tc>
          <w:tcPr>
            <w:tcW w:w="2802" w:type="dxa"/>
          </w:tcPr>
          <w:p w14:paraId="41FA7535" w14:textId="77777777" w:rsidR="00684388" w:rsidRPr="007B01D8" w:rsidRDefault="00684388" w:rsidP="008255C2">
            <w:pPr>
              <w:pStyle w:val="bibentrybold"/>
              <w:rPr>
                <w:szCs w:val="24"/>
              </w:rPr>
            </w:pPr>
            <w:r w:rsidRPr="007B01D8">
              <w:rPr>
                <w:szCs w:val="24"/>
              </w:rPr>
              <w:t>Vedoucí práce:</w:t>
            </w:r>
          </w:p>
        </w:tc>
        <w:tc>
          <w:tcPr>
            <w:tcW w:w="6125" w:type="dxa"/>
          </w:tcPr>
          <w:p w14:paraId="406F3D8F" w14:textId="55EC2BA2" w:rsidR="00684388" w:rsidRPr="007B01D8" w:rsidRDefault="00341D2E" w:rsidP="008255C2">
            <w:pPr>
              <w:pStyle w:val="bibentrytext"/>
              <w:rPr>
                <w:szCs w:val="24"/>
              </w:rPr>
            </w:pPr>
            <w:r w:rsidRPr="00774419">
              <w:rPr>
                <w:noProof/>
                <w:szCs w:val="24"/>
              </w:rPr>
              <w:t xml:space="preserve">RNDr. </w:t>
            </w:r>
            <w:r>
              <w:rPr>
                <w:noProof/>
                <w:szCs w:val="24"/>
              </w:rPr>
              <w:t>Lukáš Herman</w:t>
            </w:r>
            <w:r w:rsidRPr="00774419">
              <w:rPr>
                <w:noProof/>
                <w:szCs w:val="24"/>
              </w:rPr>
              <w:t>, Ph.D.</w:t>
            </w:r>
          </w:p>
        </w:tc>
      </w:tr>
      <w:tr w:rsidR="00684388" w:rsidRPr="00853E71" w14:paraId="4BEBE0B5" w14:textId="77777777" w:rsidTr="008255C2">
        <w:tc>
          <w:tcPr>
            <w:tcW w:w="2802" w:type="dxa"/>
          </w:tcPr>
          <w:p w14:paraId="44F0C4EE" w14:textId="77777777" w:rsidR="00684388" w:rsidRPr="007B01D8" w:rsidRDefault="00684388" w:rsidP="008255C2">
            <w:pPr>
              <w:pStyle w:val="bibentrybold"/>
              <w:rPr>
                <w:szCs w:val="24"/>
              </w:rPr>
            </w:pPr>
            <w:r w:rsidRPr="007B01D8">
              <w:rPr>
                <w:szCs w:val="24"/>
              </w:rPr>
              <w:t>Akademický rok:</w:t>
            </w:r>
          </w:p>
        </w:tc>
        <w:tc>
          <w:tcPr>
            <w:tcW w:w="6125" w:type="dxa"/>
          </w:tcPr>
          <w:p w14:paraId="63BFB0BB" w14:textId="6859E6B5" w:rsidR="00684388" w:rsidRPr="007B01D8" w:rsidRDefault="006E266F" w:rsidP="008255C2">
            <w:pPr>
              <w:pStyle w:val="bibentrytext"/>
              <w:rPr>
                <w:szCs w:val="24"/>
              </w:rPr>
            </w:pPr>
            <w:r w:rsidRPr="007B01D8">
              <w:rPr>
                <w:szCs w:val="24"/>
              </w:rPr>
              <w:t>202</w:t>
            </w:r>
            <w:r w:rsidR="00341D2E">
              <w:rPr>
                <w:szCs w:val="24"/>
              </w:rPr>
              <w:t>2</w:t>
            </w:r>
            <w:r w:rsidR="00684388" w:rsidRPr="007B01D8">
              <w:rPr>
                <w:szCs w:val="24"/>
              </w:rPr>
              <w:t>/</w:t>
            </w:r>
            <w:r w:rsidRPr="007B01D8">
              <w:rPr>
                <w:szCs w:val="24"/>
              </w:rPr>
              <w:t>202</w:t>
            </w:r>
            <w:r w:rsidR="00341D2E">
              <w:rPr>
                <w:szCs w:val="24"/>
              </w:rPr>
              <w:t>3</w:t>
            </w:r>
          </w:p>
        </w:tc>
      </w:tr>
      <w:tr w:rsidR="00684388" w:rsidRPr="00853E71" w14:paraId="7DABC84A" w14:textId="77777777" w:rsidTr="008255C2">
        <w:tc>
          <w:tcPr>
            <w:tcW w:w="2802" w:type="dxa"/>
          </w:tcPr>
          <w:p w14:paraId="33185360" w14:textId="77777777" w:rsidR="00684388" w:rsidRPr="007B01D8" w:rsidRDefault="00684388" w:rsidP="008255C2">
            <w:pPr>
              <w:pStyle w:val="bibentrybold"/>
              <w:rPr>
                <w:szCs w:val="24"/>
              </w:rPr>
            </w:pPr>
            <w:r w:rsidRPr="007B01D8">
              <w:rPr>
                <w:szCs w:val="24"/>
              </w:rPr>
              <w:t>Počet stran:</w:t>
            </w:r>
          </w:p>
        </w:tc>
        <w:tc>
          <w:tcPr>
            <w:tcW w:w="6125" w:type="dxa"/>
          </w:tcPr>
          <w:p w14:paraId="474358A0" w14:textId="77777777" w:rsidR="00684388" w:rsidRPr="007B01D8" w:rsidRDefault="00684388" w:rsidP="008255C2">
            <w:pPr>
              <w:pStyle w:val="bibentrytext"/>
              <w:rPr>
                <w:szCs w:val="24"/>
              </w:rPr>
            </w:pPr>
            <w:proofErr w:type="spellStart"/>
            <w:r w:rsidRPr="007B01D8">
              <w:rPr>
                <w:szCs w:val="24"/>
              </w:rPr>
              <w:t>xx</w:t>
            </w:r>
            <w:proofErr w:type="spellEnd"/>
          </w:p>
        </w:tc>
      </w:tr>
      <w:tr w:rsidR="00684388" w:rsidRPr="00853E71" w14:paraId="10DDB55D" w14:textId="77777777" w:rsidTr="008255C2">
        <w:tc>
          <w:tcPr>
            <w:tcW w:w="2802" w:type="dxa"/>
          </w:tcPr>
          <w:p w14:paraId="422FBABD" w14:textId="77777777" w:rsidR="00684388" w:rsidRPr="007B01D8" w:rsidRDefault="00684388" w:rsidP="008255C2">
            <w:pPr>
              <w:pStyle w:val="bibentrybold"/>
              <w:rPr>
                <w:szCs w:val="24"/>
              </w:rPr>
            </w:pPr>
            <w:r w:rsidRPr="007B01D8">
              <w:rPr>
                <w:szCs w:val="24"/>
              </w:rPr>
              <w:t>Klíčová slova:</w:t>
            </w:r>
          </w:p>
        </w:tc>
        <w:tc>
          <w:tcPr>
            <w:tcW w:w="6125" w:type="dxa"/>
          </w:tcPr>
          <w:p w14:paraId="3C1BC83E" w14:textId="77777777" w:rsidR="00684388" w:rsidRPr="007B01D8" w:rsidRDefault="00684388" w:rsidP="008255C2">
            <w:pPr>
              <w:pStyle w:val="bibentrytext"/>
              <w:rPr>
                <w:szCs w:val="24"/>
              </w:rPr>
            </w:pPr>
            <w:r w:rsidRPr="007B01D8">
              <w:rPr>
                <w:szCs w:val="24"/>
              </w:rPr>
              <w:t>Klíčové slovo, Klíčové slovo, Klíčové slovo, Klíčové slovo, Klíčové slovo, Klíčové slovo, Klíčové slovo, Klíčové slovo</w:t>
            </w:r>
          </w:p>
        </w:tc>
      </w:tr>
    </w:tbl>
    <w:p w14:paraId="2EFEB644" w14:textId="77777777" w:rsidR="00D64539" w:rsidRDefault="00D64539" w:rsidP="00684388">
      <w:pPr>
        <w:sectPr w:rsidR="00D64539" w:rsidSect="00AE1261">
          <w:pgSz w:w="11906" w:h="16838" w:code="9"/>
          <w:pgMar w:top="1701" w:right="1134" w:bottom="1418" w:left="1985" w:header="709" w:footer="709" w:gutter="0"/>
          <w:cols w:space="708"/>
          <w:docGrid w:linePitch="360"/>
        </w:sectPr>
      </w:pPr>
    </w:p>
    <w:p w14:paraId="402FEB4C" w14:textId="196958F3" w:rsidR="00D64539" w:rsidRDefault="00D64539" w:rsidP="00D64539">
      <w:pPr>
        <w:pStyle w:val="nadpisbibabstraktpodekovani"/>
        <w:rPr>
          <w:lang w:val="en-US"/>
        </w:rPr>
      </w:pPr>
      <w:r w:rsidRPr="00853E71">
        <w:lastRenderedPageBreak/>
        <w:t>Bibliografický</w:t>
      </w:r>
      <w:r>
        <w:t xml:space="preserve"> </w:t>
      </w:r>
      <w:r w:rsidRPr="00D64539">
        <w:rPr>
          <w:lang w:val="en-US"/>
        </w:rPr>
        <w:t>entry</w:t>
      </w:r>
    </w:p>
    <w:p w14:paraId="79861F44" w14:textId="77777777" w:rsidR="00CF480D" w:rsidRPr="00CF480D" w:rsidRDefault="00CF480D" w:rsidP="00CF480D">
      <w:pPr>
        <w:rPr>
          <w:lang w:val="en-US" w:eastAsia="cs-C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6015"/>
      </w:tblGrid>
      <w:tr w:rsidR="00D64539" w:rsidRPr="00853E71" w14:paraId="777B8F85" w14:textId="77777777" w:rsidTr="008255C2">
        <w:tc>
          <w:tcPr>
            <w:tcW w:w="2802" w:type="dxa"/>
          </w:tcPr>
          <w:p w14:paraId="505FCEC1" w14:textId="77777777" w:rsidR="00D64539" w:rsidRPr="00D64539" w:rsidRDefault="00D64539" w:rsidP="00D64539">
            <w:pPr>
              <w:pStyle w:val="bibentrybold"/>
            </w:pPr>
            <w:proofErr w:type="spellStart"/>
            <w:r w:rsidRPr="00D64539">
              <w:t>Author</w:t>
            </w:r>
            <w:proofErr w:type="spellEnd"/>
            <w:r w:rsidRPr="00D64539">
              <w:t>:</w:t>
            </w:r>
          </w:p>
        </w:tc>
        <w:tc>
          <w:tcPr>
            <w:tcW w:w="6125" w:type="dxa"/>
          </w:tcPr>
          <w:p w14:paraId="068B9477" w14:textId="33549638" w:rsidR="00D64539" w:rsidRPr="007B01D8" w:rsidRDefault="001D4061" w:rsidP="00D64539">
            <w:pPr>
              <w:pStyle w:val="bibentrytext"/>
              <w:rPr>
                <w:szCs w:val="24"/>
              </w:rPr>
            </w:pPr>
            <w:r>
              <w:rPr>
                <w:szCs w:val="24"/>
              </w:rPr>
              <w:t>Bc. Jan Horák</w:t>
            </w:r>
          </w:p>
          <w:p w14:paraId="33CB5540" w14:textId="77777777" w:rsidR="00D64539" w:rsidRPr="007B01D8" w:rsidRDefault="00D64539" w:rsidP="00D64539">
            <w:pPr>
              <w:pStyle w:val="bibentrytext"/>
              <w:rPr>
                <w:szCs w:val="24"/>
              </w:rPr>
            </w:pPr>
            <w:proofErr w:type="spellStart"/>
            <w:r w:rsidRPr="007B01D8">
              <w:rPr>
                <w:szCs w:val="24"/>
              </w:rPr>
              <w:t>Faculty</w:t>
            </w:r>
            <w:proofErr w:type="spellEnd"/>
            <w:r w:rsidRPr="007B01D8">
              <w:rPr>
                <w:szCs w:val="24"/>
              </w:rPr>
              <w:t xml:space="preserve"> </w:t>
            </w:r>
            <w:proofErr w:type="spellStart"/>
            <w:r w:rsidRPr="007B01D8">
              <w:rPr>
                <w:szCs w:val="24"/>
              </w:rPr>
              <w:t>of</w:t>
            </w:r>
            <w:proofErr w:type="spellEnd"/>
            <w:r w:rsidRPr="007B01D8">
              <w:rPr>
                <w:szCs w:val="24"/>
              </w:rPr>
              <w:t xml:space="preserve"> Science, Masaryk University</w:t>
            </w:r>
          </w:p>
          <w:p w14:paraId="1A923EAF" w14:textId="77777777" w:rsidR="00D64539" w:rsidRPr="007B01D8" w:rsidRDefault="00D64539" w:rsidP="00D64539">
            <w:pPr>
              <w:pStyle w:val="bibentrytext"/>
              <w:rPr>
                <w:szCs w:val="24"/>
              </w:rPr>
            </w:pPr>
            <w:r w:rsidRPr="007B01D8">
              <w:rPr>
                <w:szCs w:val="24"/>
              </w:rPr>
              <w:t xml:space="preserve">Department </w:t>
            </w:r>
            <w:proofErr w:type="spellStart"/>
            <w:r w:rsidRPr="007B01D8">
              <w:rPr>
                <w:szCs w:val="24"/>
              </w:rPr>
              <w:t>of</w:t>
            </w:r>
            <w:proofErr w:type="spellEnd"/>
            <w:r w:rsidRPr="007B01D8">
              <w:rPr>
                <w:szCs w:val="24"/>
              </w:rPr>
              <w:t xml:space="preserve"> </w:t>
            </w:r>
            <w:proofErr w:type="spellStart"/>
            <w:r w:rsidRPr="007B01D8">
              <w:rPr>
                <w:szCs w:val="24"/>
              </w:rPr>
              <w:t>Geography</w:t>
            </w:r>
            <w:proofErr w:type="spellEnd"/>
          </w:p>
        </w:tc>
      </w:tr>
      <w:tr w:rsidR="00D64539" w:rsidRPr="00853E71" w14:paraId="727C6FA5" w14:textId="77777777" w:rsidTr="008255C2">
        <w:tc>
          <w:tcPr>
            <w:tcW w:w="2802" w:type="dxa"/>
          </w:tcPr>
          <w:p w14:paraId="5A3DDA40" w14:textId="77777777" w:rsidR="00D64539" w:rsidRPr="00D64539" w:rsidRDefault="00D64539" w:rsidP="00D64539">
            <w:pPr>
              <w:pStyle w:val="bibentrybold"/>
            </w:pPr>
            <w:proofErr w:type="spellStart"/>
            <w:r w:rsidRPr="00D64539">
              <w:t>Title</w:t>
            </w:r>
            <w:proofErr w:type="spellEnd"/>
            <w:r w:rsidRPr="00D64539">
              <w:t xml:space="preserve"> </w:t>
            </w:r>
            <w:proofErr w:type="spellStart"/>
            <w:r w:rsidRPr="00D64539">
              <w:t>of</w:t>
            </w:r>
            <w:proofErr w:type="spellEnd"/>
            <w:r w:rsidRPr="00D64539">
              <w:t xml:space="preserve"> Thesis:</w:t>
            </w:r>
          </w:p>
        </w:tc>
        <w:tc>
          <w:tcPr>
            <w:tcW w:w="6125" w:type="dxa"/>
          </w:tcPr>
          <w:p w14:paraId="11EAA9B0" w14:textId="2B821CEC" w:rsidR="00D64539" w:rsidRPr="007B01D8" w:rsidRDefault="00341D2E" w:rsidP="00D64539">
            <w:pPr>
              <w:pStyle w:val="bibentrytext"/>
              <w:rPr>
                <w:szCs w:val="24"/>
              </w:rPr>
            </w:pPr>
            <w:r>
              <w:t xml:space="preserve">Web </w:t>
            </w:r>
            <w:proofErr w:type="spellStart"/>
            <w:r>
              <w:t>virtual</w:t>
            </w:r>
            <w:proofErr w:type="spellEnd"/>
            <w:r>
              <w:t xml:space="preserve"> reality: a </w:t>
            </w:r>
            <w:proofErr w:type="spellStart"/>
            <w:r>
              <w:t>new</w:t>
            </w:r>
            <w:proofErr w:type="spellEnd"/>
            <w:r>
              <w:t xml:space="preserve"> </w:t>
            </w:r>
            <w:proofErr w:type="spellStart"/>
            <w:r>
              <w:t>way</w:t>
            </w:r>
            <w:proofErr w:type="spellEnd"/>
            <w:r>
              <w:t xml:space="preserve"> </w:t>
            </w:r>
            <w:proofErr w:type="spellStart"/>
            <w:r>
              <w:t>of</w:t>
            </w:r>
            <w:proofErr w:type="spellEnd"/>
            <w:r>
              <w:t xml:space="preserve"> </w:t>
            </w:r>
            <w:proofErr w:type="spellStart"/>
            <w:r>
              <w:t>presenting</w:t>
            </w:r>
            <w:proofErr w:type="spellEnd"/>
            <w:r>
              <w:t xml:space="preserve"> </w:t>
            </w:r>
            <w:proofErr w:type="spellStart"/>
            <w:r>
              <w:t>geospatial</w:t>
            </w:r>
            <w:proofErr w:type="spellEnd"/>
            <w:r>
              <w:t xml:space="preserve"> data</w:t>
            </w:r>
          </w:p>
        </w:tc>
      </w:tr>
      <w:tr w:rsidR="00D64539" w:rsidRPr="00853E71" w14:paraId="062E9DD2" w14:textId="77777777" w:rsidTr="008255C2">
        <w:tc>
          <w:tcPr>
            <w:tcW w:w="2802" w:type="dxa"/>
          </w:tcPr>
          <w:p w14:paraId="2AD3FB50" w14:textId="77777777" w:rsidR="00D64539" w:rsidRPr="00D64539" w:rsidRDefault="00D64539" w:rsidP="00D64539">
            <w:pPr>
              <w:pStyle w:val="bibentrybold"/>
            </w:pPr>
            <w:proofErr w:type="spellStart"/>
            <w:r w:rsidRPr="00D64539">
              <w:t>Degree</w:t>
            </w:r>
            <w:proofErr w:type="spellEnd"/>
            <w:r w:rsidRPr="00D64539">
              <w:t xml:space="preserve"> </w:t>
            </w:r>
            <w:proofErr w:type="spellStart"/>
            <w:r w:rsidRPr="00D64539">
              <w:t>Programme</w:t>
            </w:r>
            <w:proofErr w:type="spellEnd"/>
            <w:r w:rsidRPr="00D64539">
              <w:t>:</w:t>
            </w:r>
          </w:p>
        </w:tc>
        <w:tc>
          <w:tcPr>
            <w:tcW w:w="6125" w:type="dxa"/>
          </w:tcPr>
          <w:p w14:paraId="215CF4F8" w14:textId="2556747D" w:rsidR="00D64539" w:rsidRPr="007B01D8" w:rsidRDefault="00341D2E" w:rsidP="00D64539">
            <w:pPr>
              <w:pStyle w:val="bibentrytext"/>
              <w:rPr>
                <w:szCs w:val="24"/>
              </w:rPr>
            </w:pPr>
            <w:proofErr w:type="spellStart"/>
            <w:r w:rsidRPr="00341D2E">
              <w:rPr>
                <w:szCs w:val="24"/>
              </w:rPr>
              <w:t>Cartography</w:t>
            </w:r>
            <w:proofErr w:type="spellEnd"/>
            <w:r w:rsidRPr="00341D2E">
              <w:rPr>
                <w:szCs w:val="24"/>
              </w:rPr>
              <w:t xml:space="preserve"> and </w:t>
            </w:r>
            <w:proofErr w:type="spellStart"/>
            <w:r w:rsidRPr="00341D2E">
              <w:rPr>
                <w:szCs w:val="24"/>
              </w:rPr>
              <w:t>geoinformatics</w:t>
            </w:r>
            <w:proofErr w:type="spellEnd"/>
          </w:p>
        </w:tc>
      </w:tr>
      <w:tr w:rsidR="00D64539" w:rsidRPr="00853E71" w14:paraId="4907EFE5" w14:textId="77777777" w:rsidTr="008255C2">
        <w:tc>
          <w:tcPr>
            <w:tcW w:w="2802" w:type="dxa"/>
          </w:tcPr>
          <w:p w14:paraId="45693EF4" w14:textId="77777777" w:rsidR="00D64539" w:rsidRPr="00D64539" w:rsidRDefault="00D64539" w:rsidP="00D64539">
            <w:pPr>
              <w:pStyle w:val="bibentrybold"/>
            </w:pPr>
            <w:proofErr w:type="spellStart"/>
            <w:r w:rsidRPr="00D64539">
              <w:t>Field</w:t>
            </w:r>
            <w:proofErr w:type="spellEnd"/>
            <w:r w:rsidRPr="00D64539">
              <w:t xml:space="preserve"> </w:t>
            </w:r>
            <w:proofErr w:type="spellStart"/>
            <w:r w:rsidRPr="00D64539">
              <w:t>of</w:t>
            </w:r>
            <w:proofErr w:type="spellEnd"/>
            <w:r w:rsidRPr="00D64539">
              <w:t xml:space="preserve"> Study:</w:t>
            </w:r>
          </w:p>
        </w:tc>
        <w:tc>
          <w:tcPr>
            <w:tcW w:w="6125" w:type="dxa"/>
          </w:tcPr>
          <w:p w14:paraId="71A10349" w14:textId="6ABD1B77" w:rsidR="00D64539" w:rsidRPr="007B01D8" w:rsidRDefault="00341D2E" w:rsidP="00D64539">
            <w:pPr>
              <w:pStyle w:val="bibentrytext"/>
              <w:rPr>
                <w:szCs w:val="24"/>
              </w:rPr>
            </w:pPr>
            <w:proofErr w:type="spellStart"/>
            <w:r w:rsidRPr="00341D2E">
              <w:rPr>
                <w:szCs w:val="24"/>
              </w:rPr>
              <w:t>Cartography</w:t>
            </w:r>
            <w:proofErr w:type="spellEnd"/>
            <w:r w:rsidRPr="00341D2E">
              <w:rPr>
                <w:szCs w:val="24"/>
              </w:rPr>
              <w:t xml:space="preserve"> and </w:t>
            </w:r>
            <w:proofErr w:type="spellStart"/>
            <w:r w:rsidRPr="00341D2E">
              <w:rPr>
                <w:szCs w:val="24"/>
              </w:rPr>
              <w:t>geoinformatics</w:t>
            </w:r>
            <w:proofErr w:type="spellEnd"/>
          </w:p>
        </w:tc>
      </w:tr>
      <w:tr w:rsidR="00D64539" w:rsidRPr="00853E71" w14:paraId="6853B39F" w14:textId="77777777" w:rsidTr="008255C2">
        <w:tc>
          <w:tcPr>
            <w:tcW w:w="2802" w:type="dxa"/>
          </w:tcPr>
          <w:p w14:paraId="508AFF14" w14:textId="77777777" w:rsidR="00D64539" w:rsidRPr="00D64539" w:rsidRDefault="00D64539" w:rsidP="00D64539">
            <w:pPr>
              <w:pStyle w:val="bibentrybold"/>
            </w:pPr>
            <w:r w:rsidRPr="00D64539">
              <w:t>Supervisor:</w:t>
            </w:r>
          </w:p>
        </w:tc>
        <w:tc>
          <w:tcPr>
            <w:tcW w:w="6125" w:type="dxa"/>
          </w:tcPr>
          <w:p w14:paraId="7F6888C4" w14:textId="1DE25623" w:rsidR="00D64539" w:rsidRPr="007B01D8" w:rsidRDefault="00341D2E" w:rsidP="00D64539">
            <w:pPr>
              <w:pStyle w:val="bibentrytext"/>
              <w:rPr>
                <w:szCs w:val="24"/>
              </w:rPr>
            </w:pPr>
            <w:r w:rsidRPr="00774419">
              <w:rPr>
                <w:noProof/>
                <w:szCs w:val="24"/>
              </w:rPr>
              <w:t xml:space="preserve">RNDr. </w:t>
            </w:r>
            <w:r>
              <w:rPr>
                <w:noProof/>
                <w:szCs w:val="24"/>
              </w:rPr>
              <w:t>Lukáš Herman</w:t>
            </w:r>
            <w:r w:rsidRPr="00774419">
              <w:rPr>
                <w:noProof/>
                <w:szCs w:val="24"/>
              </w:rPr>
              <w:t>, Ph.D.</w:t>
            </w:r>
          </w:p>
        </w:tc>
      </w:tr>
      <w:tr w:rsidR="00D64539" w:rsidRPr="00853E71" w14:paraId="15E51525" w14:textId="77777777" w:rsidTr="008255C2">
        <w:tc>
          <w:tcPr>
            <w:tcW w:w="2802" w:type="dxa"/>
          </w:tcPr>
          <w:p w14:paraId="6E1ED4AB" w14:textId="77777777" w:rsidR="00D64539" w:rsidRPr="00D64539" w:rsidRDefault="00D64539" w:rsidP="00D64539">
            <w:pPr>
              <w:pStyle w:val="bibentrybold"/>
            </w:pPr>
            <w:proofErr w:type="spellStart"/>
            <w:r w:rsidRPr="00D64539">
              <w:t>Academic</w:t>
            </w:r>
            <w:proofErr w:type="spellEnd"/>
            <w:r w:rsidRPr="00D64539">
              <w:t xml:space="preserve"> </w:t>
            </w:r>
            <w:proofErr w:type="spellStart"/>
            <w:r w:rsidRPr="00D64539">
              <w:t>Year</w:t>
            </w:r>
            <w:proofErr w:type="spellEnd"/>
            <w:r w:rsidRPr="00D64539">
              <w:t>:</w:t>
            </w:r>
          </w:p>
        </w:tc>
        <w:tc>
          <w:tcPr>
            <w:tcW w:w="6125" w:type="dxa"/>
          </w:tcPr>
          <w:p w14:paraId="2FD19244" w14:textId="04E5E8DF" w:rsidR="00D64539" w:rsidRPr="007B01D8" w:rsidRDefault="007C69D4" w:rsidP="00D64539">
            <w:pPr>
              <w:pStyle w:val="bibentrytext"/>
              <w:rPr>
                <w:szCs w:val="24"/>
              </w:rPr>
            </w:pPr>
            <w:r w:rsidRPr="007B01D8">
              <w:rPr>
                <w:szCs w:val="24"/>
              </w:rPr>
              <w:t>202</w:t>
            </w:r>
            <w:r w:rsidR="00341D2E">
              <w:rPr>
                <w:szCs w:val="24"/>
              </w:rPr>
              <w:t>2</w:t>
            </w:r>
            <w:r w:rsidRPr="007B01D8">
              <w:rPr>
                <w:szCs w:val="24"/>
              </w:rPr>
              <w:t>/202</w:t>
            </w:r>
            <w:r w:rsidR="00341D2E">
              <w:rPr>
                <w:szCs w:val="24"/>
              </w:rPr>
              <w:t>3</w:t>
            </w:r>
          </w:p>
        </w:tc>
      </w:tr>
      <w:tr w:rsidR="00D64539" w:rsidRPr="00853E71" w14:paraId="48A6BBF0" w14:textId="77777777" w:rsidTr="008255C2">
        <w:tc>
          <w:tcPr>
            <w:tcW w:w="2802" w:type="dxa"/>
          </w:tcPr>
          <w:p w14:paraId="1068E923" w14:textId="77777777" w:rsidR="00D64539" w:rsidRPr="00D64539" w:rsidRDefault="00D64539" w:rsidP="00D64539">
            <w:pPr>
              <w:pStyle w:val="bibentrybold"/>
            </w:pPr>
            <w:proofErr w:type="spellStart"/>
            <w:r w:rsidRPr="00D64539">
              <w:t>Number</w:t>
            </w:r>
            <w:proofErr w:type="spellEnd"/>
            <w:r w:rsidRPr="00D64539">
              <w:t xml:space="preserve"> </w:t>
            </w:r>
            <w:proofErr w:type="spellStart"/>
            <w:r w:rsidRPr="00D64539">
              <w:t>of</w:t>
            </w:r>
            <w:proofErr w:type="spellEnd"/>
            <w:r w:rsidRPr="00D64539">
              <w:t xml:space="preserve"> </w:t>
            </w:r>
            <w:proofErr w:type="spellStart"/>
            <w:r w:rsidRPr="00D64539">
              <w:t>Pages</w:t>
            </w:r>
            <w:proofErr w:type="spellEnd"/>
            <w:r w:rsidRPr="00D64539">
              <w:t>:</w:t>
            </w:r>
          </w:p>
        </w:tc>
        <w:tc>
          <w:tcPr>
            <w:tcW w:w="6125" w:type="dxa"/>
          </w:tcPr>
          <w:p w14:paraId="23C49C23" w14:textId="77777777" w:rsidR="00D64539" w:rsidRPr="007B01D8" w:rsidRDefault="00D64539" w:rsidP="00D64539">
            <w:pPr>
              <w:pStyle w:val="bibentrytext"/>
              <w:rPr>
                <w:szCs w:val="24"/>
              </w:rPr>
            </w:pPr>
            <w:proofErr w:type="spellStart"/>
            <w:r w:rsidRPr="007B01D8">
              <w:rPr>
                <w:szCs w:val="24"/>
              </w:rPr>
              <w:t>xx</w:t>
            </w:r>
            <w:proofErr w:type="spellEnd"/>
          </w:p>
        </w:tc>
      </w:tr>
      <w:tr w:rsidR="00D64539" w:rsidRPr="00853E71" w14:paraId="38BFFB0E" w14:textId="77777777" w:rsidTr="008255C2">
        <w:tc>
          <w:tcPr>
            <w:tcW w:w="2802" w:type="dxa"/>
          </w:tcPr>
          <w:p w14:paraId="3F84BC21" w14:textId="77777777" w:rsidR="00D64539" w:rsidRPr="00D64539" w:rsidRDefault="00D64539" w:rsidP="00D64539">
            <w:pPr>
              <w:pStyle w:val="bibentrybold"/>
            </w:pPr>
            <w:proofErr w:type="spellStart"/>
            <w:r w:rsidRPr="00D64539">
              <w:t>Keywords</w:t>
            </w:r>
            <w:proofErr w:type="spellEnd"/>
            <w:r w:rsidRPr="00D64539">
              <w:t>:</w:t>
            </w:r>
          </w:p>
        </w:tc>
        <w:tc>
          <w:tcPr>
            <w:tcW w:w="6125" w:type="dxa"/>
          </w:tcPr>
          <w:p w14:paraId="623224F0" w14:textId="77777777" w:rsidR="00D64539" w:rsidRPr="007B01D8" w:rsidRDefault="00D64539" w:rsidP="00D64539">
            <w:pPr>
              <w:pStyle w:val="bibentrytext"/>
              <w:rPr>
                <w:szCs w:val="24"/>
              </w:rPr>
            </w:pP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p>
        </w:tc>
      </w:tr>
    </w:tbl>
    <w:p w14:paraId="700F3EA0" w14:textId="77777777" w:rsidR="00D64539" w:rsidRDefault="00D64539" w:rsidP="00684388">
      <w:pPr>
        <w:sectPr w:rsidR="00D64539" w:rsidSect="00AE1261">
          <w:pgSz w:w="11906" w:h="16838" w:code="9"/>
          <w:pgMar w:top="1701" w:right="1134" w:bottom="1418" w:left="1985" w:header="709" w:footer="709" w:gutter="0"/>
          <w:cols w:space="708"/>
          <w:docGrid w:linePitch="360"/>
        </w:sectPr>
      </w:pPr>
    </w:p>
    <w:p w14:paraId="0C9CEA05" w14:textId="24ABE4A2" w:rsidR="009A0956" w:rsidRDefault="00AE1261" w:rsidP="00AE1261">
      <w:pPr>
        <w:pStyle w:val="nadpisbibabstraktpodekovani"/>
      </w:pPr>
      <w:r>
        <w:lastRenderedPageBreak/>
        <w:t>Abstrakt</w:t>
      </w:r>
    </w:p>
    <w:p w14:paraId="716ECE40" w14:textId="712CE5E0" w:rsidR="001D4061" w:rsidRPr="001D4061" w:rsidRDefault="001D4061" w:rsidP="001D4061">
      <w:pPr>
        <w:rPr>
          <w:lang w:eastAsia="cs-CZ"/>
        </w:rPr>
      </w:pPr>
      <w:r>
        <w:rPr>
          <w:lang w:eastAsia="cs-CZ"/>
        </w:rPr>
        <w:t>Tato práce se zabývá..</w:t>
      </w:r>
    </w:p>
    <w:p w14:paraId="272C22C0" w14:textId="2769BB15" w:rsidR="00AE1261" w:rsidRDefault="00AE1261" w:rsidP="007B01D8">
      <w:pPr>
        <w:pStyle w:val="nadpisbibabstraktpodekovani"/>
      </w:pPr>
      <w:r>
        <w:t>Abstract</w:t>
      </w:r>
    </w:p>
    <w:p w14:paraId="50A084D5" w14:textId="2921D12A" w:rsidR="007B01D8" w:rsidRPr="002415B0" w:rsidRDefault="002415B0" w:rsidP="002415B0">
      <w:pPr>
        <w:rPr>
          <w:lang w:val="en-US"/>
        </w:rPr>
      </w:pPr>
      <w:r w:rsidRPr="002415B0">
        <w:rPr>
          <w:lang w:val="en-US"/>
        </w:rPr>
        <w:t>Bachelor thesis</w:t>
      </w:r>
      <w:r w:rsidR="001D4061">
        <w:rPr>
          <w:lang w:val="en-US"/>
        </w:rPr>
        <w:t>..</w:t>
      </w:r>
    </w:p>
    <w:p w14:paraId="32FA98F0" w14:textId="64126C2C" w:rsidR="008D3600" w:rsidRPr="002415B0" w:rsidRDefault="008D3600" w:rsidP="00AE1261">
      <w:pPr>
        <w:rPr>
          <w:lang w:val="en-US"/>
        </w:rPr>
      </w:pPr>
    </w:p>
    <w:p w14:paraId="50294FA5" w14:textId="77777777" w:rsidR="007B01D8" w:rsidRDefault="007B01D8" w:rsidP="00AE1261"/>
    <w:p w14:paraId="24CB7090" w14:textId="2BA9FB50" w:rsidR="00AE1261" w:rsidRDefault="00AE1261" w:rsidP="00AE1261">
      <w:pPr>
        <w:sectPr w:rsidR="00AE1261" w:rsidSect="00AE1261">
          <w:pgSz w:w="11906" w:h="16838" w:code="9"/>
          <w:pgMar w:top="1701" w:right="1134" w:bottom="1418" w:left="1985" w:header="709" w:footer="709" w:gutter="0"/>
          <w:cols w:space="708"/>
          <w:docGrid w:linePitch="360"/>
        </w:sectPr>
      </w:pPr>
    </w:p>
    <w:p w14:paraId="228D97E7" w14:textId="6F779006" w:rsidR="00AE1261" w:rsidRDefault="00AE1261" w:rsidP="00AE1261">
      <w:pPr>
        <w:rPr>
          <w:b/>
          <w:sz w:val="28"/>
          <w:szCs w:val="28"/>
        </w:rPr>
      </w:pPr>
    </w:p>
    <w:tbl>
      <w:tblPr>
        <w:tblW w:w="9212" w:type="dxa"/>
        <w:tblLayout w:type="fixed"/>
        <w:tblCellMar>
          <w:left w:w="70" w:type="dxa"/>
          <w:right w:w="70" w:type="dxa"/>
        </w:tblCellMar>
        <w:tblLook w:val="0000" w:firstRow="0" w:lastRow="0" w:firstColumn="0" w:lastColumn="0" w:noHBand="0" w:noVBand="0"/>
      </w:tblPr>
      <w:tblGrid>
        <w:gridCol w:w="1488"/>
        <w:gridCol w:w="6502"/>
        <w:gridCol w:w="1222"/>
      </w:tblGrid>
      <w:tr w:rsidR="00D85329" w:rsidRPr="00774419" w14:paraId="0390E7E2" w14:textId="77777777" w:rsidTr="00D85329">
        <w:trPr>
          <w:cantSplit/>
          <w:trHeight w:val="440"/>
        </w:trPr>
        <w:tc>
          <w:tcPr>
            <w:tcW w:w="1488" w:type="dxa"/>
            <w:vMerge w:val="restart"/>
          </w:tcPr>
          <w:p w14:paraId="6D49A14E" w14:textId="77777777" w:rsidR="00D85329" w:rsidRPr="00774419" w:rsidRDefault="00D8532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noProof/>
                <w:sz w:val="36"/>
                <w:szCs w:val="24"/>
                <w:lang w:eastAsia="cs-CZ"/>
              </w:rPr>
              <w:drawing>
                <wp:anchor distT="0" distB="0" distL="114300" distR="114300" simplePos="0" relativeHeight="251661312" behindDoc="1" locked="1" layoutInCell="1" allowOverlap="1" wp14:anchorId="76E985CC" wp14:editId="77BEDCA4">
                  <wp:simplePos x="0" y="0"/>
                  <wp:positionH relativeFrom="page">
                    <wp:posOffset>-15875</wp:posOffset>
                  </wp:positionH>
                  <wp:positionV relativeFrom="page">
                    <wp:posOffset>13970</wp:posOffset>
                  </wp:positionV>
                  <wp:extent cx="938530" cy="647700"/>
                  <wp:effectExtent l="0" t="0" r="0" b="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tek_law_cz.emf"/>
                          <pic:cNvPicPr/>
                        </pic:nvPicPr>
                        <pic:blipFill>
                          <a:blip r:embed="rId13">
                            <a:extLst>
                              <a:ext uri="{28A0092B-C50C-407E-A947-70E740481C1C}">
                                <a14:useLocalDpi xmlns:a14="http://schemas.microsoft.com/office/drawing/2010/main" val="0"/>
                              </a:ext>
                            </a:extLst>
                          </a:blip>
                          <a:stretch>
                            <a:fillRect/>
                          </a:stretch>
                        </pic:blipFill>
                        <pic:spPr>
                          <a:xfrm>
                            <a:off x="0" y="0"/>
                            <a:ext cx="938530" cy="647700"/>
                          </a:xfrm>
                          <a:prstGeom prst="rect">
                            <a:avLst/>
                          </a:prstGeom>
                        </pic:spPr>
                      </pic:pic>
                    </a:graphicData>
                  </a:graphic>
                  <wp14:sizeRelH relativeFrom="margin">
                    <wp14:pctWidth>0</wp14:pctWidth>
                  </wp14:sizeRelH>
                  <wp14:sizeRelV relativeFrom="margin">
                    <wp14:pctHeight>0</wp14:pctHeight>
                  </wp14:sizeRelV>
                </wp:anchor>
              </w:drawing>
            </w:r>
          </w:p>
        </w:tc>
        <w:tc>
          <w:tcPr>
            <w:tcW w:w="6502" w:type="dxa"/>
          </w:tcPr>
          <w:p w14:paraId="3CBE1BC8" w14:textId="77777777" w:rsidR="00D85329" w:rsidRPr="00774419" w:rsidRDefault="00D8532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sz w:val="36"/>
                <w:szCs w:val="24"/>
                <w:lang w:eastAsia="cs-CZ"/>
              </w:rPr>
              <w:t xml:space="preserve">Masarykova univerzita </w:t>
            </w:r>
          </w:p>
        </w:tc>
        <w:tc>
          <w:tcPr>
            <w:tcW w:w="1222" w:type="dxa"/>
            <w:vMerge w:val="restart"/>
          </w:tcPr>
          <w:p w14:paraId="643C979A" w14:textId="77777777" w:rsidR="00D85329" w:rsidRPr="00774419" w:rsidRDefault="00D85329" w:rsidP="00D85329">
            <w:pPr>
              <w:spacing w:after="0" w:line="240" w:lineRule="auto"/>
              <w:jc w:val="center"/>
              <w:rPr>
                <w:rFonts w:eastAsia="Times New Roman" w:cs="Times New Roman"/>
                <w:b/>
                <w:bCs/>
                <w:sz w:val="36"/>
                <w:szCs w:val="24"/>
                <w:lang w:eastAsia="cs-CZ"/>
              </w:rPr>
            </w:pPr>
          </w:p>
        </w:tc>
      </w:tr>
      <w:tr w:rsidR="00D85329" w:rsidRPr="00774419" w14:paraId="5EAE3BED" w14:textId="77777777" w:rsidTr="00D85329">
        <w:trPr>
          <w:cantSplit/>
          <w:trHeight w:val="338"/>
        </w:trPr>
        <w:tc>
          <w:tcPr>
            <w:tcW w:w="1488" w:type="dxa"/>
            <w:vMerge/>
          </w:tcPr>
          <w:p w14:paraId="691C8305" w14:textId="77777777" w:rsidR="00D85329" w:rsidRPr="00774419" w:rsidRDefault="00D85329" w:rsidP="00D85329">
            <w:pPr>
              <w:spacing w:after="0" w:line="240" w:lineRule="auto"/>
              <w:jc w:val="center"/>
              <w:rPr>
                <w:rFonts w:eastAsia="Times New Roman" w:cs="Times New Roman"/>
                <w:b/>
                <w:bCs/>
                <w:sz w:val="36"/>
                <w:szCs w:val="24"/>
                <w:lang w:eastAsia="cs-CZ"/>
              </w:rPr>
            </w:pPr>
          </w:p>
        </w:tc>
        <w:tc>
          <w:tcPr>
            <w:tcW w:w="6502" w:type="dxa"/>
          </w:tcPr>
          <w:p w14:paraId="05DB4052" w14:textId="77777777" w:rsidR="00D85329" w:rsidRPr="00774419" w:rsidRDefault="00D85329" w:rsidP="00D85329">
            <w:pPr>
              <w:spacing w:after="0" w:line="240" w:lineRule="auto"/>
              <w:jc w:val="left"/>
              <w:rPr>
                <w:rFonts w:eastAsia="Times New Roman" w:cs="Times New Roman"/>
                <w:b/>
                <w:bCs/>
                <w:sz w:val="10"/>
                <w:szCs w:val="24"/>
                <w:lang w:eastAsia="cs-CZ"/>
              </w:rPr>
            </w:pPr>
          </w:p>
        </w:tc>
        <w:tc>
          <w:tcPr>
            <w:tcW w:w="1222" w:type="dxa"/>
            <w:vMerge/>
          </w:tcPr>
          <w:p w14:paraId="473F33AD" w14:textId="77777777" w:rsidR="00D85329" w:rsidRPr="00774419" w:rsidRDefault="00D85329" w:rsidP="00D85329">
            <w:pPr>
              <w:spacing w:after="0" w:line="240" w:lineRule="auto"/>
              <w:jc w:val="center"/>
              <w:rPr>
                <w:rFonts w:eastAsia="Times New Roman" w:cs="Times New Roman"/>
                <w:b/>
                <w:bCs/>
                <w:sz w:val="36"/>
                <w:szCs w:val="24"/>
                <w:lang w:eastAsia="cs-CZ"/>
              </w:rPr>
            </w:pPr>
          </w:p>
        </w:tc>
      </w:tr>
      <w:tr w:rsidR="00D85329" w:rsidRPr="00774419" w14:paraId="78FC28EE" w14:textId="77777777" w:rsidTr="00D85329">
        <w:trPr>
          <w:cantSplit/>
          <w:trHeight w:val="278"/>
        </w:trPr>
        <w:tc>
          <w:tcPr>
            <w:tcW w:w="1488" w:type="dxa"/>
            <w:vMerge/>
          </w:tcPr>
          <w:p w14:paraId="5D3DE942" w14:textId="77777777" w:rsidR="00D85329" w:rsidRPr="00774419" w:rsidRDefault="00D85329" w:rsidP="00D85329">
            <w:pPr>
              <w:spacing w:after="0" w:line="240" w:lineRule="auto"/>
              <w:jc w:val="center"/>
              <w:rPr>
                <w:rFonts w:eastAsia="Times New Roman" w:cs="Times New Roman"/>
                <w:b/>
                <w:bCs/>
                <w:sz w:val="36"/>
                <w:szCs w:val="24"/>
                <w:lang w:eastAsia="cs-CZ"/>
              </w:rPr>
            </w:pPr>
          </w:p>
        </w:tc>
        <w:tc>
          <w:tcPr>
            <w:tcW w:w="6502" w:type="dxa"/>
          </w:tcPr>
          <w:p w14:paraId="2B2A73FA" w14:textId="77777777" w:rsidR="00D85329" w:rsidRPr="00774419" w:rsidRDefault="00D8532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sz w:val="36"/>
                <w:szCs w:val="24"/>
                <w:lang w:eastAsia="cs-CZ"/>
              </w:rPr>
              <w:t>Přírodovědecká fakulta</w:t>
            </w:r>
          </w:p>
        </w:tc>
        <w:tc>
          <w:tcPr>
            <w:tcW w:w="1222" w:type="dxa"/>
            <w:vMerge/>
          </w:tcPr>
          <w:p w14:paraId="16AFFFFC" w14:textId="77777777" w:rsidR="00D85329" w:rsidRPr="00774419" w:rsidRDefault="00D85329" w:rsidP="00D85329">
            <w:pPr>
              <w:spacing w:after="0" w:line="240" w:lineRule="auto"/>
              <w:jc w:val="center"/>
              <w:rPr>
                <w:rFonts w:eastAsia="Times New Roman" w:cs="Times New Roman"/>
                <w:b/>
                <w:bCs/>
                <w:sz w:val="36"/>
                <w:szCs w:val="24"/>
                <w:lang w:eastAsia="cs-CZ"/>
              </w:rPr>
            </w:pPr>
          </w:p>
        </w:tc>
      </w:tr>
    </w:tbl>
    <w:p w14:paraId="7CBB301D" w14:textId="77777777" w:rsidR="00D85329" w:rsidRPr="00774419" w:rsidRDefault="00D85329" w:rsidP="00D85329">
      <w:pPr>
        <w:spacing w:after="0" w:line="240" w:lineRule="auto"/>
        <w:jc w:val="center"/>
        <w:rPr>
          <w:rFonts w:eastAsia="Times New Roman" w:cs="Times New Roman"/>
          <w:b/>
          <w:bCs/>
          <w:sz w:val="36"/>
          <w:szCs w:val="24"/>
          <w:lang w:eastAsia="cs-CZ"/>
        </w:rPr>
      </w:pPr>
    </w:p>
    <w:p w14:paraId="3431B9E7" w14:textId="77777777" w:rsidR="00D85329" w:rsidRPr="00774419" w:rsidRDefault="00D85329" w:rsidP="00D85329">
      <w:pPr>
        <w:spacing w:after="0" w:line="240" w:lineRule="auto"/>
        <w:jc w:val="center"/>
        <w:rPr>
          <w:rFonts w:eastAsia="Times New Roman" w:cs="Times New Roman"/>
          <w:b/>
          <w:bCs/>
          <w:sz w:val="36"/>
          <w:szCs w:val="24"/>
          <w:lang w:eastAsia="cs-CZ"/>
        </w:rPr>
      </w:pPr>
    </w:p>
    <w:p w14:paraId="72B5A603" w14:textId="6F51B449" w:rsidR="00D85329" w:rsidRPr="00774419" w:rsidRDefault="0077441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sz w:val="36"/>
          <w:szCs w:val="24"/>
          <w:lang w:eastAsia="cs-CZ"/>
        </w:rPr>
        <w:t>ZADÁNÍ BAKALÁŘSKÉ PRÁCE</w:t>
      </w:r>
    </w:p>
    <w:p w14:paraId="3DAEABCA" w14:textId="77777777" w:rsidR="00D85329" w:rsidRPr="00774419" w:rsidRDefault="00D85329" w:rsidP="00D85329">
      <w:pPr>
        <w:spacing w:after="0" w:line="240" w:lineRule="auto"/>
        <w:jc w:val="left"/>
        <w:rPr>
          <w:rFonts w:eastAsia="Times New Roman" w:cs="Times New Roman"/>
          <w:b/>
          <w:bCs/>
          <w:sz w:val="44"/>
          <w:szCs w:val="24"/>
          <w:lang w:eastAsia="cs-CZ"/>
        </w:rPr>
      </w:pPr>
    </w:p>
    <w:p w14:paraId="71013108" w14:textId="20C518A8" w:rsidR="00D85329" w:rsidRPr="00774419" w:rsidRDefault="00774419" w:rsidP="00D85329">
      <w:pPr>
        <w:spacing w:after="0" w:line="240" w:lineRule="auto"/>
        <w:ind w:left="2340" w:hanging="2340"/>
        <w:jc w:val="left"/>
        <w:rPr>
          <w:rFonts w:eastAsia="Times New Roman" w:cs="Times New Roman"/>
          <w:b/>
          <w:bCs/>
          <w:sz w:val="28"/>
          <w:szCs w:val="24"/>
          <w:lang w:eastAsia="cs-CZ"/>
        </w:rPr>
      </w:pPr>
      <w:r w:rsidRPr="00774419">
        <w:rPr>
          <w:rFonts w:eastAsia="Times New Roman" w:cs="Times New Roman"/>
          <w:b/>
          <w:bCs/>
          <w:sz w:val="28"/>
          <w:szCs w:val="24"/>
          <w:lang w:eastAsia="cs-CZ"/>
        </w:rPr>
        <w:t xml:space="preserve">Student: </w:t>
      </w:r>
      <w:r w:rsidRPr="00774419">
        <w:rPr>
          <w:rFonts w:eastAsia="Times New Roman" w:cs="Times New Roman"/>
          <w:b/>
          <w:bCs/>
          <w:sz w:val="28"/>
          <w:szCs w:val="24"/>
          <w:lang w:eastAsia="cs-CZ"/>
        </w:rPr>
        <w:tab/>
      </w:r>
      <w:r w:rsidR="00D85329" w:rsidRPr="00774419">
        <w:rPr>
          <w:rFonts w:eastAsia="Times New Roman" w:cs="Times New Roman"/>
          <w:b/>
          <w:bCs/>
          <w:sz w:val="28"/>
          <w:szCs w:val="24"/>
          <w:lang w:eastAsia="cs-CZ"/>
        </w:rPr>
        <w:tab/>
      </w:r>
      <w:r w:rsidR="001D4061">
        <w:rPr>
          <w:rFonts w:eastAsia="Times New Roman" w:cs="Times New Roman"/>
          <w:b/>
          <w:bCs/>
          <w:sz w:val="28"/>
          <w:szCs w:val="24"/>
          <w:lang w:eastAsia="cs-CZ"/>
        </w:rPr>
        <w:t xml:space="preserve">Bc. </w:t>
      </w:r>
      <w:r w:rsidR="00D85329" w:rsidRPr="00774419">
        <w:rPr>
          <w:rFonts w:eastAsia="Times New Roman" w:cs="Times New Roman"/>
          <w:b/>
          <w:bCs/>
          <w:noProof/>
          <w:sz w:val="28"/>
          <w:szCs w:val="24"/>
          <w:lang w:eastAsia="cs-CZ"/>
        </w:rPr>
        <w:t>Jan Horák</w:t>
      </w:r>
    </w:p>
    <w:p w14:paraId="55C2F924" w14:textId="77777777" w:rsidR="00D85329" w:rsidRPr="00774419" w:rsidRDefault="00D85329" w:rsidP="00D85329">
      <w:pPr>
        <w:spacing w:after="0" w:line="240" w:lineRule="auto"/>
        <w:jc w:val="left"/>
        <w:rPr>
          <w:rFonts w:eastAsia="Times New Roman" w:cs="Times New Roman"/>
          <w:b/>
          <w:bCs/>
          <w:sz w:val="8"/>
          <w:szCs w:val="24"/>
          <w:lang w:eastAsia="cs-CZ"/>
        </w:rPr>
      </w:pPr>
    </w:p>
    <w:p w14:paraId="33DCB006" w14:textId="56D5C71E" w:rsidR="00D85329" w:rsidRPr="00774419" w:rsidRDefault="00D85329" w:rsidP="00D85329">
      <w:pPr>
        <w:spacing w:after="0" w:line="240" w:lineRule="auto"/>
        <w:ind w:left="2340" w:hanging="2340"/>
        <w:jc w:val="left"/>
        <w:rPr>
          <w:rFonts w:eastAsia="Times New Roman" w:cs="Times New Roman"/>
          <w:b/>
          <w:bCs/>
          <w:sz w:val="28"/>
          <w:szCs w:val="24"/>
          <w:lang w:eastAsia="cs-CZ"/>
        </w:rPr>
      </w:pPr>
      <w:r w:rsidRPr="00774419">
        <w:rPr>
          <w:rFonts w:eastAsia="Times New Roman" w:cs="Times New Roman"/>
          <w:b/>
          <w:bCs/>
          <w:sz w:val="28"/>
          <w:szCs w:val="24"/>
          <w:lang w:eastAsia="cs-CZ"/>
        </w:rPr>
        <w:t xml:space="preserve">Studijní </w:t>
      </w:r>
      <w:r w:rsidR="00774419" w:rsidRPr="00774419">
        <w:rPr>
          <w:rFonts w:eastAsia="Times New Roman" w:cs="Times New Roman"/>
          <w:b/>
          <w:bCs/>
          <w:sz w:val="28"/>
          <w:szCs w:val="24"/>
          <w:lang w:eastAsia="cs-CZ"/>
        </w:rPr>
        <w:t xml:space="preserve">program: </w:t>
      </w:r>
      <w:r w:rsidR="00774419" w:rsidRPr="00774419">
        <w:rPr>
          <w:rFonts w:eastAsia="Times New Roman" w:cs="Times New Roman"/>
          <w:b/>
          <w:bCs/>
          <w:sz w:val="28"/>
          <w:szCs w:val="24"/>
          <w:lang w:eastAsia="cs-CZ"/>
        </w:rPr>
        <w:tab/>
      </w:r>
      <w:r w:rsidR="001D4061" w:rsidRPr="001D4061">
        <w:rPr>
          <w:rFonts w:eastAsia="Times New Roman" w:cs="Times New Roman"/>
          <w:b/>
          <w:bCs/>
          <w:noProof/>
          <w:sz w:val="28"/>
          <w:szCs w:val="24"/>
          <w:lang w:eastAsia="cs-CZ"/>
        </w:rPr>
        <w:t>Geografická kartografie a geoinformatika</w:t>
      </w:r>
    </w:p>
    <w:p w14:paraId="345996C5" w14:textId="77777777" w:rsidR="00D85329" w:rsidRPr="00774419" w:rsidRDefault="00D85329" w:rsidP="00D85329">
      <w:pPr>
        <w:spacing w:after="0" w:line="240" w:lineRule="auto"/>
        <w:ind w:left="2340" w:hanging="2340"/>
        <w:jc w:val="left"/>
        <w:rPr>
          <w:rFonts w:eastAsia="Times New Roman" w:cs="Times New Roman"/>
          <w:b/>
          <w:bCs/>
          <w:sz w:val="8"/>
          <w:szCs w:val="24"/>
          <w:lang w:eastAsia="cs-CZ"/>
        </w:rPr>
      </w:pPr>
    </w:p>
    <w:p w14:paraId="6BF9CD12" w14:textId="3A89C02C" w:rsidR="00D85329" w:rsidRPr="00774419" w:rsidRDefault="00D85329" w:rsidP="00D85329">
      <w:pPr>
        <w:spacing w:after="0" w:line="240" w:lineRule="auto"/>
        <w:ind w:left="2340" w:hanging="2340"/>
        <w:jc w:val="left"/>
        <w:rPr>
          <w:rFonts w:eastAsia="Times New Roman" w:cs="Times New Roman"/>
          <w:b/>
          <w:bCs/>
          <w:sz w:val="28"/>
          <w:szCs w:val="24"/>
          <w:lang w:eastAsia="cs-CZ"/>
        </w:rPr>
      </w:pPr>
      <w:r w:rsidRPr="00774419">
        <w:rPr>
          <w:rFonts w:eastAsia="Times New Roman" w:cs="Times New Roman"/>
          <w:b/>
          <w:bCs/>
          <w:sz w:val="28"/>
          <w:szCs w:val="24"/>
          <w:lang w:eastAsia="cs-CZ"/>
        </w:rPr>
        <w:t xml:space="preserve">Studijní </w:t>
      </w:r>
      <w:r w:rsidR="00774419" w:rsidRPr="00774419">
        <w:rPr>
          <w:rFonts w:eastAsia="Times New Roman" w:cs="Times New Roman"/>
          <w:b/>
          <w:bCs/>
          <w:sz w:val="28"/>
          <w:szCs w:val="24"/>
          <w:lang w:eastAsia="cs-CZ"/>
        </w:rPr>
        <w:t xml:space="preserve">obor: </w:t>
      </w:r>
      <w:r w:rsidR="00774419" w:rsidRPr="00774419">
        <w:rPr>
          <w:rFonts w:eastAsia="Times New Roman" w:cs="Times New Roman"/>
          <w:b/>
          <w:bCs/>
          <w:sz w:val="28"/>
          <w:szCs w:val="24"/>
          <w:lang w:eastAsia="cs-CZ"/>
        </w:rPr>
        <w:tab/>
      </w:r>
      <w:r w:rsidRPr="00774419">
        <w:rPr>
          <w:rFonts w:eastAsia="Times New Roman" w:cs="Times New Roman"/>
          <w:b/>
          <w:bCs/>
          <w:sz w:val="28"/>
          <w:szCs w:val="24"/>
          <w:lang w:eastAsia="cs-CZ"/>
        </w:rPr>
        <w:tab/>
      </w:r>
      <w:r w:rsidR="001D4061" w:rsidRPr="001D4061">
        <w:rPr>
          <w:rFonts w:eastAsia="Times New Roman" w:cs="Times New Roman"/>
          <w:b/>
          <w:bCs/>
          <w:noProof/>
          <w:sz w:val="28"/>
          <w:szCs w:val="24"/>
          <w:lang w:eastAsia="cs-CZ"/>
        </w:rPr>
        <w:t>Geografická kartografie a geoinformatika</w:t>
      </w:r>
    </w:p>
    <w:p w14:paraId="693D0CA5" w14:textId="77777777" w:rsidR="00D85329" w:rsidRPr="00774419" w:rsidRDefault="00D85329" w:rsidP="00D85329">
      <w:pPr>
        <w:spacing w:after="0" w:line="240" w:lineRule="auto"/>
        <w:ind w:left="2340" w:hanging="2340"/>
        <w:jc w:val="left"/>
        <w:rPr>
          <w:rFonts w:eastAsia="Times New Roman" w:cs="Times New Roman"/>
          <w:b/>
          <w:bCs/>
          <w:sz w:val="28"/>
          <w:szCs w:val="24"/>
          <w:lang w:eastAsia="cs-CZ"/>
        </w:rPr>
      </w:pPr>
    </w:p>
    <w:p w14:paraId="661AFF5D" w14:textId="77777777" w:rsidR="00D85329" w:rsidRPr="00774419" w:rsidRDefault="00D85329" w:rsidP="00D85329">
      <w:pPr>
        <w:spacing w:after="0" w:line="240" w:lineRule="auto"/>
        <w:jc w:val="center"/>
        <w:rPr>
          <w:rFonts w:eastAsia="Times New Roman" w:cs="Times New Roman"/>
          <w:bCs/>
          <w:sz w:val="24"/>
          <w:szCs w:val="24"/>
          <w:lang w:eastAsia="cs-CZ"/>
        </w:rPr>
      </w:pPr>
    </w:p>
    <w:p w14:paraId="34C3826E" w14:textId="77777777" w:rsidR="00D85329" w:rsidRPr="00774419" w:rsidRDefault="00D85329" w:rsidP="00D85329">
      <w:pPr>
        <w:spacing w:after="0" w:line="240" w:lineRule="auto"/>
        <w:ind w:left="2160" w:hanging="2160"/>
        <w:jc w:val="center"/>
        <w:rPr>
          <w:rFonts w:eastAsia="Times New Roman" w:cs="Times New Roman"/>
          <w:b/>
          <w:sz w:val="32"/>
          <w:szCs w:val="24"/>
          <w:lang w:eastAsia="cs-CZ"/>
        </w:rPr>
      </w:pPr>
    </w:p>
    <w:p w14:paraId="4B6F822A" w14:textId="77777777" w:rsidR="00D85329" w:rsidRPr="00774419" w:rsidRDefault="00D85329" w:rsidP="00D85329">
      <w:pPr>
        <w:spacing w:after="0" w:line="240" w:lineRule="auto"/>
        <w:rPr>
          <w:rFonts w:eastAsia="Times New Roman" w:cs="Times New Roman"/>
          <w:sz w:val="24"/>
          <w:szCs w:val="24"/>
          <w:lang w:eastAsia="cs-CZ"/>
        </w:rPr>
      </w:pPr>
      <w:r w:rsidRPr="00774419">
        <w:rPr>
          <w:rFonts w:eastAsia="Times New Roman" w:cs="Times New Roman"/>
          <w:sz w:val="24"/>
          <w:szCs w:val="24"/>
          <w:lang w:eastAsia="cs-CZ"/>
        </w:rPr>
        <w:t>Ředitel Geografického ústavu Přírodovědecké fakulty MU Vám ve smyslu Studijního a zkušebního řádu MU určuje bakalářskou práci s tématem:</w:t>
      </w:r>
    </w:p>
    <w:p w14:paraId="527A85BB" w14:textId="77777777" w:rsidR="00D85329" w:rsidRPr="00774419" w:rsidRDefault="00D85329" w:rsidP="00D85329">
      <w:pPr>
        <w:spacing w:after="0" w:line="240" w:lineRule="auto"/>
        <w:jc w:val="left"/>
        <w:rPr>
          <w:rFonts w:eastAsia="Times New Roman" w:cs="Times New Roman"/>
          <w:sz w:val="24"/>
          <w:szCs w:val="24"/>
          <w:lang w:eastAsia="cs-CZ"/>
        </w:rPr>
      </w:pPr>
    </w:p>
    <w:p w14:paraId="41692DB3" w14:textId="77777777" w:rsidR="00D85329" w:rsidRPr="00774419" w:rsidRDefault="00D85329" w:rsidP="00D85329">
      <w:pPr>
        <w:spacing w:after="0" w:line="240" w:lineRule="auto"/>
        <w:jc w:val="left"/>
        <w:rPr>
          <w:rFonts w:eastAsia="Times New Roman" w:cs="Times New Roman"/>
          <w:b/>
          <w:bCs/>
          <w:sz w:val="28"/>
          <w:szCs w:val="28"/>
          <w:lang w:eastAsia="cs-CZ"/>
        </w:rPr>
      </w:pPr>
    </w:p>
    <w:p w14:paraId="7B0B12E7" w14:textId="388F720E" w:rsidR="00D85329" w:rsidRPr="00774419" w:rsidRDefault="006F2CB3" w:rsidP="00774419">
      <w:pPr>
        <w:jc w:val="center"/>
        <w:rPr>
          <w:b/>
          <w:bCs/>
          <w:sz w:val="28"/>
          <w:szCs w:val="28"/>
          <w:lang w:eastAsia="cs-CZ"/>
        </w:rPr>
      </w:pPr>
      <w:r>
        <w:rPr>
          <w:b/>
          <w:bCs/>
          <w:noProof/>
          <w:sz w:val="28"/>
          <w:szCs w:val="28"/>
          <w:lang w:eastAsia="cs-CZ"/>
        </w:rPr>
        <w:t>Nazev</w:t>
      </w:r>
    </w:p>
    <w:p w14:paraId="72E110D1" w14:textId="77777777" w:rsidR="00D85329" w:rsidRPr="00774419" w:rsidRDefault="00D85329" w:rsidP="00D85329">
      <w:pPr>
        <w:spacing w:after="0" w:line="240" w:lineRule="auto"/>
        <w:jc w:val="left"/>
        <w:rPr>
          <w:rFonts w:eastAsia="Times New Roman" w:cs="Times New Roman"/>
          <w:sz w:val="24"/>
          <w:szCs w:val="24"/>
          <w:lang w:eastAsia="cs-CZ"/>
        </w:rPr>
      </w:pPr>
    </w:p>
    <w:p w14:paraId="3F4F0727" w14:textId="7921E024" w:rsidR="00D85329" w:rsidRPr="00774419" w:rsidRDefault="006F2CB3" w:rsidP="004225F5">
      <w:pPr>
        <w:pStyle w:val="Subnazevbibliografie"/>
        <w:jc w:val="center"/>
      </w:pPr>
      <w:r>
        <w:rPr>
          <w:noProof/>
        </w:rPr>
        <w:t>Nazev -en</w:t>
      </w:r>
    </w:p>
    <w:p w14:paraId="55D24C4B" w14:textId="77777777" w:rsidR="00D85329" w:rsidRPr="00774419" w:rsidRDefault="00D85329" w:rsidP="00D85329">
      <w:pPr>
        <w:spacing w:after="0" w:line="240" w:lineRule="auto"/>
        <w:jc w:val="center"/>
        <w:rPr>
          <w:rFonts w:eastAsia="Times New Roman" w:cs="Times New Roman"/>
          <w:b/>
          <w:bCs/>
          <w:sz w:val="28"/>
          <w:szCs w:val="28"/>
          <w:lang w:eastAsia="cs-CZ"/>
        </w:rPr>
      </w:pPr>
    </w:p>
    <w:p w14:paraId="7FC5AD03" w14:textId="77777777" w:rsidR="00D85329" w:rsidRPr="00774419" w:rsidRDefault="00D85329" w:rsidP="00D85329">
      <w:pPr>
        <w:spacing w:after="0" w:line="240" w:lineRule="auto"/>
        <w:jc w:val="center"/>
        <w:rPr>
          <w:rFonts w:eastAsia="Times New Roman" w:cs="Times New Roman"/>
          <w:b/>
          <w:bCs/>
          <w:sz w:val="28"/>
          <w:szCs w:val="28"/>
          <w:lang w:eastAsia="cs-CZ"/>
        </w:rPr>
      </w:pPr>
      <w:r w:rsidRPr="00774419">
        <w:rPr>
          <w:rFonts w:eastAsia="Times New Roman" w:cs="Times New Roman"/>
          <w:b/>
          <w:bCs/>
          <w:sz w:val="28"/>
          <w:szCs w:val="28"/>
          <w:lang w:eastAsia="cs-CZ"/>
        </w:rPr>
        <w:t>Zásady pro vypracování:</w:t>
      </w:r>
    </w:p>
    <w:p w14:paraId="4968649A"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Práce bude zaměřena na technologie pro tvorbu virtuální reality v rámci webového prostředí (např. WebXR, Three.js). Tyto technologie jsou podporovány na různých hardwarových a softwarových platformách, jejich funkcionalita se může v různých podmínkách lišit. Na základě srovnání dostupných technologiích bude vybrána technologie pro vytvoření vlastní vizualizace prostorových dat z vybrané aplikační oblasti. Vytvořená vizualizace bude následně uživatelsky evaluována a zhodnocena tak její funkcionalita.</w:t>
      </w:r>
    </w:p>
    <w:p w14:paraId="44E84C59"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Pro naplnění hlavního cíle diplomové práce postupujte přes následující dílčí cíle:</w:t>
      </w:r>
    </w:p>
    <w:p w14:paraId="1EC5DB75"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1. Popis a analýza technologií pro tvorbu virtuální reality v rámci webového prostředí</w:t>
      </w:r>
    </w:p>
    <w:p w14:paraId="2780EB47"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2. Praktické porovnání konkrétních technologií na různých hardwarových a softwarových platformách</w:t>
      </w:r>
    </w:p>
    <w:p w14:paraId="17CEB91E"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3. Návrh a implementace vlastní aplikace na principech virtuální reality</w:t>
      </w:r>
    </w:p>
    <w:p w14:paraId="70A081D2"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4. Uživatelské ověření vytvořené aplikace</w:t>
      </w:r>
    </w:p>
    <w:p w14:paraId="4EF1D0E8" w14:textId="58A151E5" w:rsidR="00D85329" w:rsidRPr="00774419"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5. Diskuse zjištěných výsledků a závěr</w:t>
      </w:r>
    </w:p>
    <w:p w14:paraId="2DE83D08" w14:textId="77777777" w:rsidR="00D85329" w:rsidRPr="00774419" w:rsidRDefault="00D85329" w:rsidP="00D85329">
      <w:pPr>
        <w:spacing w:after="0" w:line="240" w:lineRule="auto"/>
        <w:rPr>
          <w:rFonts w:eastAsia="Times New Roman" w:cs="Times New Roman"/>
          <w:noProof/>
          <w:sz w:val="24"/>
          <w:szCs w:val="24"/>
          <w:lang w:eastAsia="cs-CZ"/>
        </w:rPr>
      </w:pPr>
    </w:p>
    <w:p w14:paraId="417A3333" w14:textId="61B10D56" w:rsidR="00D85329" w:rsidRPr="00774419" w:rsidRDefault="00D85329" w:rsidP="00D85329">
      <w:pPr>
        <w:spacing w:after="0" w:line="480" w:lineRule="auto"/>
        <w:jc w:val="left"/>
        <w:rPr>
          <w:rFonts w:eastAsia="Times New Roman" w:cs="Times New Roman"/>
          <w:sz w:val="24"/>
          <w:lang w:eastAsia="cs-CZ"/>
        </w:rPr>
      </w:pPr>
      <w:r w:rsidRPr="00774419">
        <w:rPr>
          <w:rFonts w:eastAsia="Times New Roman" w:cs="Times New Roman"/>
          <w:sz w:val="24"/>
          <w:szCs w:val="24"/>
          <w:lang w:eastAsia="cs-CZ"/>
        </w:rPr>
        <w:t>Rozsah grafických prací:</w:t>
      </w:r>
      <w:r w:rsidRPr="00774419">
        <w:rPr>
          <w:rFonts w:eastAsia="Times New Roman" w:cs="Arial"/>
          <w:sz w:val="24"/>
          <w:lang w:eastAsia="cs-CZ"/>
        </w:rPr>
        <w:t xml:space="preserve"> </w:t>
      </w:r>
      <w:r w:rsidRPr="00774419">
        <w:rPr>
          <w:rFonts w:eastAsia="Times New Roman" w:cs="Arial"/>
          <w:sz w:val="24"/>
          <w:lang w:eastAsia="cs-CZ"/>
        </w:rPr>
        <w:tab/>
      </w:r>
      <w:r w:rsidR="00341D2E">
        <w:rPr>
          <w:rFonts w:eastAsia="Times New Roman" w:cs="Times New Roman"/>
          <w:sz w:val="24"/>
          <w:lang w:eastAsia="cs-CZ"/>
        </w:rPr>
        <w:t>?</w:t>
      </w:r>
    </w:p>
    <w:p w14:paraId="080AF676" w14:textId="1A6FB7ED" w:rsidR="00D85329" w:rsidRPr="00774419" w:rsidRDefault="00D85329" w:rsidP="00D85329">
      <w:pPr>
        <w:spacing w:after="0" w:line="480" w:lineRule="auto"/>
        <w:jc w:val="left"/>
        <w:rPr>
          <w:rFonts w:eastAsia="Times New Roman" w:cs="Times New Roman"/>
          <w:sz w:val="24"/>
          <w:szCs w:val="24"/>
          <w:lang w:eastAsia="cs-CZ"/>
        </w:rPr>
      </w:pPr>
      <w:r w:rsidRPr="00774419">
        <w:rPr>
          <w:rFonts w:eastAsia="Times New Roman" w:cs="Times New Roman"/>
          <w:sz w:val="24"/>
          <w:szCs w:val="24"/>
          <w:lang w:eastAsia="cs-CZ"/>
        </w:rPr>
        <w:lastRenderedPageBreak/>
        <w:t xml:space="preserve">Rozsah průvodní zprávy:  </w:t>
      </w:r>
      <w:r w:rsidRPr="00774419">
        <w:rPr>
          <w:rFonts w:eastAsia="Times New Roman" w:cs="Times New Roman"/>
          <w:sz w:val="24"/>
          <w:szCs w:val="24"/>
          <w:lang w:eastAsia="cs-CZ"/>
        </w:rPr>
        <w:tab/>
      </w:r>
      <w:r w:rsidR="006F2CB3">
        <w:rPr>
          <w:rFonts w:eastAsia="Times New Roman" w:cs="Times New Roman"/>
          <w:sz w:val="24"/>
          <w:szCs w:val="24"/>
          <w:lang w:eastAsia="cs-CZ"/>
        </w:rPr>
        <w:t>?</w:t>
      </w:r>
    </w:p>
    <w:p w14:paraId="279DB28F" w14:textId="60597AF3" w:rsidR="00D85329" w:rsidRDefault="00D85329" w:rsidP="00D85329">
      <w:pPr>
        <w:spacing w:after="0" w:line="360" w:lineRule="auto"/>
        <w:jc w:val="left"/>
        <w:rPr>
          <w:rFonts w:eastAsia="Times New Roman" w:cs="Times New Roman"/>
          <w:sz w:val="24"/>
          <w:szCs w:val="24"/>
          <w:lang w:eastAsia="cs-CZ"/>
        </w:rPr>
      </w:pPr>
      <w:r w:rsidRPr="00774419">
        <w:rPr>
          <w:rFonts w:eastAsia="Times New Roman" w:cs="Times New Roman"/>
          <w:sz w:val="24"/>
          <w:szCs w:val="24"/>
          <w:lang w:eastAsia="cs-CZ"/>
        </w:rPr>
        <w:t xml:space="preserve">Seznam odborné literatury:  </w:t>
      </w:r>
    </w:p>
    <w:p w14:paraId="4DB347D0" w14:textId="77777777" w:rsidR="00341D2E" w:rsidRDefault="00341D2E" w:rsidP="00341D2E">
      <w:pPr>
        <w:pStyle w:val="Normlnprvnodsazen"/>
        <w:ind w:firstLine="0"/>
      </w:pPr>
      <w:r>
        <w:t>BUTCHER, P. W. S., JOHN, N. W., RITSOS, P. D. (2021): VRIA: A Web-</w:t>
      </w:r>
      <w:proofErr w:type="spellStart"/>
      <w:r>
        <w:t>Based</w:t>
      </w:r>
      <w:proofErr w:type="spellEnd"/>
      <w:r>
        <w:t xml:space="preserve"> Framework </w:t>
      </w:r>
      <w:proofErr w:type="spellStart"/>
      <w:r>
        <w:t>for</w:t>
      </w:r>
      <w:proofErr w:type="spellEnd"/>
      <w:r>
        <w:t xml:space="preserve"> </w:t>
      </w:r>
      <w:proofErr w:type="spellStart"/>
      <w:r>
        <w:t>Creating</w:t>
      </w:r>
      <w:proofErr w:type="spellEnd"/>
      <w:r>
        <w:t xml:space="preserve"> </w:t>
      </w:r>
      <w:proofErr w:type="spellStart"/>
      <w:r>
        <w:t>Immersive</w:t>
      </w:r>
      <w:proofErr w:type="spellEnd"/>
      <w:r>
        <w:t xml:space="preserve"> </w:t>
      </w:r>
      <w:proofErr w:type="spellStart"/>
      <w:r>
        <w:t>Analytics</w:t>
      </w:r>
      <w:proofErr w:type="spellEnd"/>
      <w:r>
        <w:t xml:space="preserve"> </w:t>
      </w:r>
      <w:proofErr w:type="spellStart"/>
      <w:r>
        <w:t>Experiences</w:t>
      </w:r>
      <w:proofErr w:type="spellEnd"/>
      <w:r>
        <w:t xml:space="preserve">. IEEE </w:t>
      </w:r>
      <w:proofErr w:type="spellStart"/>
      <w:r>
        <w:t>Transactions</w:t>
      </w:r>
      <w:proofErr w:type="spellEnd"/>
      <w:r>
        <w:t xml:space="preserve"> on </w:t>
      </w:r>
      <w:proofErr w:type="spellStart"/>
      <w:r>
        <w:t>Visualization</w:t>
      </w:r>
      <w:proofErr w:type="spellEnd"/>
      <w:r>
        <w:t xml:space="preserve"> and </w:t>
      </w:r>
      <w:proofErr w:type="spellStart"/>
      <w:r>
        <w:t>Computer</w:t>
      </w:r>
      <w:proofErr w:type="spellEnd"/>
      <w:r>
        <w:t xml:space="preserve"> </w:t>
      </w:r>
      <w:proofErr w:type="spellStart"/>
      <w:r>
        <w:t>Graphics</w:t>
      </w:r>
      <w:proofErr w:type="spellEnd"/>
      <w:r>
        <w:t xml:space="preserve">, roč. 27, č. 7, s. 3213–3225. http://doi.org/10.1109/TVCG.2020.2965109   </w:t>
      </w:r>
    </w:p>
    <w:p w14:paraId="71D6DA11" w14:textId="77777777" w:rsidR="00341D2E" w:rsidRDefault="00341D2E" w:rsidP="00341D2E">
      <w:pPr>
        <w:pStyle w:val="Normlnprvnodsazen"/>
        <w:ind w:firstLine="0"/>
      </w:pPr>
      <w:r>
        <w:t xml:space="preserve">LAKONSO, D., ADITYA, T. (2019): </w:t>
      </w:r>
      <w:proofErr w:type="spellStart"/>
      <w:r>
        <w:t>Utilizing</w:t>
      </w:r>
      <w:proofErr w:type="spellEnd"/>
      <w:r>
        <w:t xml:space="preserve"> A Game </w:t>
      </w:r>
      <w:proofErr w:type="spellStart"/>
      <w:r>
        <w:t>Engine</w:t>
      </w:r>
      <w:proofErr w:type="spellEnd"/>
      <w:r>
        <w:t xml:space="preserve"> </w:t>
      </w:r>
      <w:proofErr w:type="spellStart"/>
      <w:r>
        <w:t>for</w:t>
      </w:r>
      <w:proofErr w:type="spellEnd"/>
      <w:r>
        <w:t xml:space="preserve"> </w:t>
      </w:r>
      <w:proofErr w:type="spellStart"/>
      <w:r>
        <w:t>Interactive</w:t>
      </w:r>
      <w:proofErr w:type="spellEnd"/>
      <w:r>
        <w:t xml:space="preserve"> 3D </w:t>
      </w:r>
      <w:proofErr w:type="spellStart"/>
      <w:r>
        <w:t>Topographic</w:t>
      </w:r>
      <w:proofErr w:type="spellEnd"/>
      <w:r>
        <w:t xml:space="preserve"> Data </w:t>
      </w:r>
      <w:proofErr w:type="spellStart"/>
      <w:r>
        <w:t>Visualization</w:t>
      </w:r>
      <w:proofErr w:type="spellEnd"/>
      <w:r>
        <w:t xml:space="preserve">. ISPRS International </w:t>
      </w:r>
      <w:proofErr w:type="spellStart"/>
      <w:r>
        <w:t>Journal</w:t>
      </w:r>
      <w:proofErr w:type="spellEnd"/>
      <w:r>
        <w:t xml:space="preserve"> </w:t>
      </w:r>
      <w:proofErr w:type="spellStart"/>
      <w:r>
        <w:t>of</w:t>
      </w:r>
      <w:proofErr w:type="spellEnd"/>
      <w:r>
        <w:t xml:space="preserve"> </w:t>
      </w:r>
      <w:proofErr w:type="spellStart"/>
      <w:r>
        <w:t>Geo-Information</w:t>
      </w:r>
      <w:proofErr w:type="spellEnd"/>
      <w:r>
        <w:t>, roč. 8, č. 8. https://doi.org/10.3390/ijgi8080361</w:t>
      </w:r>
    </w:p>
    <w:p w14:paraId="5A78A068" w14:textId="77777777" w:rsidR="00341D2E" w:rsidRDefault="00341D2E" w:rsidP="00341D2E">
      <w:pPr>
        <w:pStyle w:val="Normlnprvnodsazen"/>
        <w:ind w:firstLine="0"/>
      </w:pPr>
      <w:r>
        <w:t xml:space="preserve">RZESZEWSKI, M., ORYLSKI, M. (2021): </w:t>
      </w:r>
      <w:proofErr w:type="spellStart"/>
      <w:r>
        <w:t>Usability</w:t>
      </w:r>
      <w:proofErr w:type="spellEnd"/>
      <w:r>
        <w:t xml:space="preserve"> </w:t>
      </w:r>
      <w:proofErr w:type="spellStart"/>
      <w:r>
        <w:t>of</w:t>
      </w:r>
      <w:proofErr w:type="spellEnd"/>
      <w:r>
        <w:t xml:space="preserve"> </w:t>
      </w:r>
      <w:proofErr w:type="spellStart"/>
      <w:r>
        <w:t>WebXR</w:t>
      </w:r>
      <w:proofErr w:type="spellEnd"/>
      <w:r>
        <w:t xml:space="preserve"> </w:t>
      </w:r>
      <w:proofErr w:type="spellStart"/>
      <w:r>
        <w:t>Visualizations</w:t>
      </w:r>
      <w:proofErr w:type="spellEnd"/>
      <w:r>
        <w:t xml:space="preserve"> in Urban </w:t>
      </w:r>
      <w:proofErr w:type="spellStart"/>
      <w:r>
        <w:t>Planning</w:t>
      </w:r>
      <w:proofErr w:type="spellEnd"/>
      <w:r>
        <w:t xml:space="preserve">. ISPRS International </w:t>
      </w:r>
      <w:proofErr w:type="spellStart"/>
      <w:r>
        <w:t>Journal</w:t>
      </w:r>
      <w:proofErr w:type="spellEnd"/>
      <w:r>
        <w:t xml:space="preserve"> </w:t>
      </w:r>
      <w:proofErr w:type="spellStart"/>
      <w:r>
        <w:t>of</w:t>
      </w:r>
      <w:proofErr w:type="spellEnd"/>
      <w:r>
        <w:t xml:space="preserve"> </w:t>
      </w:r>
      <w:proofErr w:type="spellStart"/>
      <w:r>
        <w:t>Geo-Information</w:t>
      </w:r>
      <w:proofErr w:type="spellEnd"/>
      <w:r>
        <w:t xml:space="preserve">, roč. 10, č. 11. https://doi.org/10.3390/ijgi10110721 </w:t>
      </w:r>
    </w:p>
    <w:p w14:paraId="60AE94B7" w14:textId="77777777" w:rsidR="00341D2E" w:rsidRDefault="00341D2E" w:rsidP="00341D2E">
      <w:pPr>
        <w:pStyle w:val="Normlnprvnodsazen"/>
        <w:ind w:firstLine="0"/>
      </w:pPr>
      <w:r>
        <w:t xml:space="preserve">STACHOŇ, Z., KUBÍČEK, P. HERMAN, L. (2020): </w:t>
      </w:r>
      <w:proofErr w:type="spellStart"/>
      <w:r>
        <w:t>Virtual</w:t>
      </w:r>
      <w:proofErr w:type="spellEnd"/>
      <w:r>
        <w:t xml:space="preserve"> and </w:t>
      </w:r>
      <w:proofErr w:type="spellStart"/>
      <w:r>
        <w:t>Immersive</w:t>
      </w:r>
      <w:proofErr w:type="spellEnd"/>
      <w:r>
        <w:t xml:space="preserve"> </w:t>
      </w:r>
      <w:proofErr w:type="spellStart"/>
      <w:r>
        <w:t>Environments</w:t>
      </w:r>
      <w:proofErr w:type="spellEnd"/>
      <w:r>
        <w:t xml:space="preserve">. Wilson, J. P.: </w:t>
      </w:r>
      <w:proofErr w:type="spellStart"/>
      <w:r>
        <w:t>The</w:t>
      </w:r>
      <w:proofErr w:type="spellEnd"/>
      <w:r>
        <w:t xml:space="preserve"> </w:t>
      </w:r>
      <w:proofErr w:type="spellStart"/>
      <w:r>
        <w:t>Geographic</w:t>
      </w:r>
      <w:proofErr w:type="spellEnd"/>
      <w:r>
        <w:t xml:space="preserve"> </w:t>
      </w:r>
      <w:proofErr w:type="spellStart"/>
      <w:r>
        <w:t>Information</w:t>
      </w:r>
      <w:proofErr w:type="spellEnd"/>
      <w:r>
        <w:t xml:space="preserve"> Science &amp; Technology Body </w:t>
      </w:r>
      <w:proofErr w:type="spellStart"/>
      <w:r>
        <w:t>of</w:t>
      </w:r>
      <w:proofErr w:type="spellEnd"/>
      <w:r>
        <w:t xml:space="preserve"> </w:t>
      </w:r>
      <w:proofErr w:type="spellStart"/>
      <w:r>
        <w:t>Knowledge</w:t>
      </w:r>
      <w:proofErr w:type="spellEnd"/>
      <w:r>
        <w:t xml:space="preserve">. </w:t>
      </w:r>
      <w:proofErr w:type="spellStart"/>
      <w:r>
        <w:t>Ithaca</w:t>
      </w:r>
      <w:proofErr w:type="spellEnd"/>
      <w:r>
        <w:t xml:space="preserve">, New York, UCGIS. https://gistbok.ucgis.org/bok-topics/virtual-and-immersive-environments </w:t>
      </w:r>
    </w:p>
    <w:p w14:paraId="248C0FA4" w14:textId="77777777" w:rsidR="00341D2E" w:rsidRDefault="00341D2E" w:rsidP="00341D2E">
      <w:pPr>
        <w:pStyle w:val="Normlnprvnodsazen"/>
        <w:ind w:firstLine="0"/>
      </w:pPr>
      <w:r>
        <w:t xml:space="preserve">SEO, D., YOO, B. (2020): </w:t>
      </w:r>
      <w:proofErr w:type="spellStart"/>
      <w:r>
        <w:t>Interoperable</w:t>
      </w:r>
      <w:proofErr w:type="spellEnd"/>
      <w:r>
        <w:t xml:space="preserve"> </w:t>
      </w:r>
      <w:proofErr w:type="spellStart"/>
      <w:r>
        <w:t>information</w:t>
      </w:r>
      <w:proofErr w:type="spellEnd"/>
      <w:r>
        <w:t xml:space="preserve"> model </w:t>
      </w:r>
      <w:proofErr w:type="spellStart"/>
      <w:r>
        <w:t>for</w:t>
      </w:r>
      <w:proofErr w:type="spellEnd"/>
      <w:r>
        <w:t xml:space="preserve"> </w:t>
      </w:r>
      <w:proofErr w:type="spellStart"/>
      <w:r>
        <w:t>geovisualization</w:t>
      </w:r>
      <w:proofErr w:type="spellEnd"/>
      <w:r>
        <w:t xml:space="preserve"> and </w:t>
      </w:r>
      <w:proofErr w:type="spellStart"/>
      <w:r>
        <w:t>interaction</w:t>
      </w:r>
      <w:proofErr w:type="spellEnd"/>
      <w:r>
        <w:t xml:space="preserve"> in XR </w:t>
      </w:r>
      <w:proofErr w:type="spellStart"/>
      <w:r>
        <w:t>environments</w:t>
      </w:r>
      <w:proofErr w:type="spellEnd"/>
      <w:r>
        <w:t xml:space="preserve">, International </w:t>
      </w:r>
      <w:proofErr w:type="spellStart"/>
      <w:r>
        <w:t>Journal</w:t>
      </w:r>
      <w:proofErr w:type="spellEnd"/>
      <w:r>
        <w:t xml:space="preserve"> </w:t>
      </w:r>
      <w:proofErr w:type="spellStart"/>
      <w:r>
        <w:t>of</w:t>
      </w:r>
      <w:proofErr w:type="spellEnd"/>
      <w:r>
        <w:t xml:space="preserve"> </w:t>
      </w:r>
      <w:proofErr w:type="spellStart"/>
      <w:r>
        <w:t>Geographical</w:t>
      </w:r>
      <w:proofErr w:type="spellEnd"/>
      <w:r>
        <w:t xml:space="preserve"> </w:t>
      </w:r>
      <w:proofErr w:type="spellStart"/>
      <w:r>
        <w:t>Information</w:t>
      </w:r>
      <w:proofErr w:type="spellEnd"/>
      <w:r>
        <w:t xml:space="preserve"> Science, roč. 34, č. 1. s. 1–30. https://doi.org/10.1080/13658816.2019.1706739 </w:t>
      </w:r>
    </w:p>
    <w:p w14:paraId="23E6F2A6" w14:textId="4E1C8F7E" w:rsidR="00D85329" w:rsidRPr="00341D2E" w:rsidRDefault="00341D2E" w:rsidP="00341D2E">
      <w:pPr>
        <w:pStyle w:val="Normlnprvnodsazen"/>
        <w:ind w:firstLine="0"/>
      </w:pPr>
      <w:r>
        <w:t xml:space="preserve">ŠTĚRBA, Z., ŠAŠINKA, Č., STACHOŇ, Z., ŠTAMPACH, R., MORONG, K. (2015): </w:t>
      </w:r>
      <w:proofErr w:type="spellStart"/>
      <w:r>
        <w:t>Selected</w:t>
      </w:r>
      <w:proofErr w:type="spellEnd"/>
      <w:r>
        <w:t xml:space="preserve"> </w:t>
      </w:r>
      <w:proofErr w:type="spellStart"/>
      <w:r>
        <w:t>Issues</w:t>
      </w:r>
      <w:proofErr w:type="spellEnd"/>
      <w:r>
        <w:t xml:space="preserve"> </w:t>
      </w:r>
      <w:proofErr w:type="spellStart"/>
      <w:r>
        <w:t>of</w:t>
      </w:r>
      <w:proofErr w:type="spellEnd"/>
      <w:r>
        <w:t xml:space="preserve"> </w:t>
      </w:r>
      <w:proofErr w:type="spellStart"/>
      <w:r>
        <w:t>Experimental</w:t>
      </w:r>
      <w:proofErr w:type="spellEnd"/>
      <w:r>
        <w:t xml:space="preserve"> Testing in </w:t>
      </w:r>
      <w:proofErr w:type="spellStart"/>
      <w:r>
        <w:t>Cartography</w:t>
      </w:r>
      <w:proofErr w:type="spellEnd"/>
      <w:r>
        <w:t>. Masaryk University, Brno, 107 s., ISBN 978-80-210-7909-0.</w:t>
      </w:r>
    </w:p>
    <w:p w14:paraId="6DF78FB0" w14:textId="77777777" w:rsidR="00D85329" w:rsidRPr="00774419" w:rsidRDefault="00D85329" w:rsidP="00D85329">
      <w:pPr>
        <w:spacing w:after="0" w:line="240" w:lineRule="auto"/>
        <w:jc w:val="left"/>
        <w:rPr>
          <w:rFonts w:eastAsia="Times New Roman" w:cs="Times New Roman"/>
          <w:i/>
          <w:iCs/>
          <w:sz w:val="24"/>
          <w:szCs w:val="24"/>
          <w:lang w:eastAsia="cs-CZ"/>
        </w:rPr>
      </w:pPr>
    </w:p>
    <w:p w14:paraId="4D50346B" w14:textId="77777777" w:rsidR="00D85329" w:rsidRPr="00774419" w:rsidRDefault="00D85329" w:rsidP="00D85329">
      <w:pPr>
        <w:spacing w:after="0" w:line="240" w:lineRule="auto"/>
        <w:ind w:left="3600" w:hanging="3600"/>
        <w:rPr>
          <w:rFonts w:eastAsia="Times New Roman" w:cs="Times New Roman"/>
          <w:noProof/>
          <w:sz w:val="24"/>
          <w:szCs w:val="24"/>
          <w:lang w:eastAsia="cs-CZ"/>
        </w:rPr>
      </w:pPr>
      <w:r w:rsidRPr="00774419">
        <w:rPr>
          <w:rFonts w:eastAsia="Times New Roman" w:cs="Times New Roman"/>
          <w:i/>
          <w:iCs/>
          <w:sz w:val="24"/>
          <w:szCs w:val="24"/>
          <w:lang w:eastAsia="cs-CZ"/>
        </w:rPr>
        <w:t>Jazyk závěrečné práce:</w:t>
      </w:r>
      <w:r w:rsidRPr="00774419">
        <w:rPr>
          <w:rFonts w:eastAsia="Times New Roman" w:cs="Times New Roman"/>
          <w:i/>
          <w:iCs/>
          <w:sz w:val="24"/>
          <w:szCs w:val="24"/>
          <w:lang w:eastAsia="cs-CZ"/>
        </w:rPr>
        <w:tab/>
      </w:r>
      <w:r w:rsidRPr="00774419">
        <w:rPr>
          <w:rFonts w:eastAsia="Times New Roman" w:cs="Times New Roman"/>
          <w:i/>
          <w:iCs/>
          <w:sz w:val="24"/>
          <w:szCs w:val="24"/>
          <w:lang w:eastAsia="cs-CZ"/>
        </w:rPr>
        <w:tab/>
      </w:r>
      <w:r w:rsidRPr="00774419">
        <w:rPr>
          <w:rFonts w:eastAsia="Times New Roman" w:cs="Times New Roman"/>
          <w:noProof/>
          <w:sz w:val="24"/>
          <w:szCs w:val="24"/>
          <w:lang w:eastAsia="cs-CZ"/>
        </w:rPr>
        <w:t>čeština</w:t>
      </w:r>
    </w:p>
    <w:p w14:paraId="18F7D2DA" w14:textId="77777777" w:rsidR="00D85329" w:rsidRPr="00774419" w:rsidRDefault="00D85329" w:rsidP="00D85329">
      <w:pPr>
        <w:spacing w:after="0" w:line="240" w:lineRule="auto"/>
        <w:jc w:val="left"/>
        <w:rPr>
          <w:rFonts w:eastAsia="Times New Roman" w:cs="Times New Roman"/>
          <w:iCs/>
          <w:sz w:val="24"/>
          <w:szCs w:val="24"/>
          <w:lang w:eastAsia="cs-CZ"/>
        </w:rPr>
      </w:pPr>
    </w:p>
    <w:p w14:paraId="7660B0D6" w14:textId="7D314BB0" w:rsidR="00D85329" w:rsidRPr="00774419" w:rsidRDefault="00D85329" w:rsidP="00D85329">
      <w:pPr>
        <w:spacing w:after="0" w:line="240" w:lineRule="auto"/>
        <w:ind w:left="3600" w:hanging="3600"/>
        <w:rPr>
          <w:rFonts w:eastAsia="Times New Roman" w:cs="Times New Roman"/>
          <w:sz w:val="24"/>
          <w:szCs w:val="24"/>
          <w:lang w:eastAsia="cs-CZ"/>
        </w:rPr>
      </w:pPr>
      <w:r w:rsidRPr="00774419">
        <w:rPr>
          <w:rFonts w:eastAsia="Times New Roman" w:cs="Times New Roman"/>
          <w:i/>
          <w:sz w:val="24"/>
          <w:szCs w:val="24"/>
          <w:lang w:eastAsia="cs-CZ"/>
        </w:rPr>
        <w:t>Vedoucí bakalářské práce</w:t>
      </w:r>
      <w:r w:rsidRPr="00774419">
        <w:rPr>
          <w:rFonts w:eastAsia="Times New Roman" w:cs="Times New Roman"/>
          <w:sz w:val="24"/>
          <w:szCs w:val="24"/>
          <w:lang w:eastAsia="cs-CZ"/>
        </w:rPr>
        <w:t xml:space="preserve">:  </w:t>
      </w:r>
      <w:r w:rsidRPr="00774419">
        <w:rPr>
          <w:rFonts w:eastAsia="Times New Roman" w:cs="Times New Roman"/>
          <w:sz w:val="24"/>
          <w:szCs w:val="24"/>
          <w:lang w:eastAsia="cs-CZ"/>
        </w:rPr>
        <w:tab/>
      </w:r>
      <w:r w:rsidRPr="00774419">
        <w:rPr>
          <w:rFonts w:eastAsia="Times New Roman" w:cs="Times New Roman"/>
          <w:sz w:val="24"/>
          <w:szCs w:val="24"/>
          <w:lang w:eastAsia="cs-CZ"/>
        </w:rPr>
        <w:tab/>
      </w:r>
      <w:r w:rsidRPr="00774419">
        <w:rPr>
          <w:rFonts w:eastAsia="Times New Roman" w:cs="Times New Roman"/>
          <w:noProof/>
          <w:sz w:val="24"/>
          <w:szCs w:val="24"/>
          <w:lang w:eastAsia="cs-CZ"/>
        </w:rPr>
        <w:t xml:space="preserve">RNDr. </w:t>
      </w:r>
      <w:r w:rsidR="006F2CB3">
        <w:rPr>
          <w:rFonts w:eastAsia="Times New Roman" w:cs="Times New Roman"/>
          <w:noProof/>
          <w:sz w:val="24"/>
          <w:szCs w:val="24"/>
          <w:lang w:eastAsia="cs-CZ"/>
        </w:rPr>
        <w:t>Lukáš Herman</w:t>
      </w:r>
      <w:r w:rsidRPr="00774419">
        <w:rPr>
          <w:rFonts w:eastAsia="Times New Roman" w:cs="Times New Roman"/>
          <w:noProof/>
          <w:sz w:val="24"/>
          <w:szCs w:val="24"/>
          <w:lang w:eastAsia="cs-CZ"/>
        </w:rPr>
        <w:t>, Ph.D.</w:t>
      </w:r>
    </w:p>
    <w:p w14:paraId="766CF20F" w14:textId="77777777" w:rsidR="00D85329" w:rsidRPr="00774419" w:rsidRDefault="00D85329" w:rsidP="00D85329">
      <w:pPr>
        <w:spacing w:after="0" w:line="240" w:lineRule="auto"/>
        <w:rPr>
          <w:rFonts w:eastAsia="Times New Roman" w:cs="Times New Roman"/>
          <w:sz w:val="4"/>
          <w:szCs w:val="24"/>
          <w:lang w:eastAsia="cs-CZ"/>
        </w:rPr>
      </w:pPr>
    </w:p>
    <w:p w14:paraId="4C8F0E14" w14:textId="77777777" w:rsidR="00D85329" w:rsidRPr="00774419" w:rsidRDefault="00D85329" w:rsidP="00D85329">
      <w:pPr>
        <w:spacing w:after="0" w:line="240" w:lineRule="auto"/>
        <w:ind w:left="3600" w:hanging="3600"/>
        <w:rPr>
          <w:rFonts w:eastAsia="Times New Roman" w:cs="Times New Roman"/>
          <w:i/>
          <w:sz w:val="24"/>
          <w:szCs w:val="24"/>
          <w:lang w:eastAsia="cs-CZ"/>
        </w:rPr>
      </w:pP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2"/>
      </w:tblGrid>
      <w:tr w:rsidR="00D85329" w:rsidRPr="00774419" w14:paraId="06BBA323" w14:textId="77777777" w:rsidTr="00D85329">
        <w:tc>
          <w:tcPr>
            <w:tcW w:w="4253" w:type="dxa"/>
          </w:tcPr>
          <w:p w14:paraId="271BED02" w14:textId="31E2ECF8" w:rsidR="00D85329" w:rsidRPr="00774419" w:rsidRDefault="00D85329" w:rsidP="00D85329">
            <w:pPr>
              <w:spacing w:after="0"/>
              <w:jc w:val="left"/>
              <w:rPr>
                <w:i/>
                <w:sz w:val="24"/>
                <w:szCs w:val="24"/>
              </w:rPr>
            </w:pPr>
            <w:r w:rsidRPr="00774419">
              <w:rPr>
                <w:i/>
                <w:sz w:val="24"/>
                <w:szCs w:val="24"/>
              </w:rPr>
              <w:t xml:space="preserve">Datum zadání </w:t>
            </w:r>
            <w:r w:rsidR="00FD35D9">
              <w:rPr>
                <w:i/>
                <w:sz w:val="24"/>
                <w:szCs w:val="24"/>
              </w:rPr>
              <w:t>diplomové</w:t>
            </w:r>
            <w:r w:rsidRPr="00774419">
              <w:rPr>
                <w:i/>
                <w:sz w:val="24"/>
                <w:szCs w:val="24"/>
              </w:rPr>
              <w:t xml:space="preserve"> práce</w:t>
            </w:r>
            <w:r w:rsidRPr="00774419">
              <w:rPr>
                <w:sz w:val="24"/>
                <w:szCs w:val="24"/>
              </w:rPr>
              <w:t xml:space="preserve">:  </w:t>
            </w:r>
          </w:p>
        </w:tc>
        <w:tc>
          <w:tcPr>
            <w:tcW w:w="2552" w:type="dxa"/>
          </w:tcPr>
          <w:p w14:paraId="75603419" w14:textId="5D3DF538" w:rsidR="00D85329" w:rsidRPr="00774419" w:rsidRDefault="00341D2E" w:rsidP="00D85329">
            <w:pPr>
              <w:spacing w:after="0"/>
              <w:ind w:left="3600" w:hanging="3600"/>
              <w:rPr>
                <w:sz w:val="24"/>
                <w:szCs w:val="24"/>
              </w:rPr>
            </w:pPr>
            <w:r>
              <w:rPr>
                <w:sz w:val="24"/>
                <w:szCs w:val="24"/>
              </w:rPr>
              <w:t>?</w:t>
            </w:r>
          </w:p>
        </w:tc>
      </w:tr>
      <w:tr w:rsidR="00D85329" w:rsidRPr="00774419" w14:paraId="78413D82" w14:textId="77777777" w:rsidTr="00D85329">
        <w:tc>
          <w:tcPr>
            <w:tcW w:w="4253" w:type="dxa"/>
          </w:tcPr>
          <w:p w14:paraId="676E3986" w14:textId="77777777" w:rsidR="00D85329" w:rsidRPr="00774419" w:rsidRDefault="00D85329" w:rsidP="00D85329">
            <w:pPr>
              <w:spacing w:after="0"/>
              <w:jc w:val="left"/>
              <w:rPr>
                <w:i/>
                <w:sz w:val="24"/>
                <w:szCs w:val="24"/>
              </w:rPr>
            </w:pPr>
            <w:r w:rsidRPr="00774419">
              <w:rPr>
                <w:i/>
                <w:sz w:val="24"/>
                <w:szCs w:val="24"/>
              </w:rPr>
              <w:t>Datum odevzdání bakalářské práce</w:t>
            </w:r>
            <w:r w:rsidRPr="00774419">
              <w:rPr>
                <w:sz w:val="24"/>
                <w:szCs w:val="24"/>
              </w:rPr>
              <w:t xml:space="preserve">:  </w:t>
            </w:r>
          </w:p>
        </w:tc>
        <w:tc>
          <w:tcPr>
            <w:tcW w:w="2552" w:type="dxa"/>
          </w:tcPr>
          <w:p w14:paraId="0AA1B248" w14:textId="77777777" w:rsidR="00D85329" w:rsidRPr="00774419" w:rsidRDefault="00D85329" w:rsidP="00D85329">
            <w:pPr>
              <w:spacing w:after="0"/>
              <w:jc w:val="left"/>
              <w:rPr>
                <w:i/>
                <w:sz w:val="24"/>
                <w:szCs w:val="24"/>
              </w:rPr>
            </w:pPr>
            <w:r w:rsidRPr="00774419">
              <w:rPr>
                <w:sz w:val="24"/>
                <w:szCs w:val="24"/>
              </w:rPr>
              <w:t>podle harmonogramu</w:t>
            </w:r>
          </w:p>
        </w:tc>
      </w:tr>
    </w:tbl>
    <w:p w14:paraId="79E19DC2" w14:textId="77777777" w:rsidR="00D85329" w:rsidRPr="00774419" w:rsidRDefault="00D85329" w:rsidP="00D85329">
      <w:pPr>
        <w:spacing w:after="0" w:line="240" w:lineRule="auto"/>
        <w:rPr>
          <w:rFonts w:eastAsia="Times New Roman" w:cs="Times New Roman"/>
          <w:sz w:val="24"/>
          <w:szCs w:val="24"/>
          <w:lang w:eastAsia="cs-CZ"/>
        </w:rPr>
      </w:pPr>
    </w:p>
    <w:p w14:paraId="5F6E0D4B" w14:textId="77777777" w:rsidR="00D85329" w:rsidRPr="00774419" w:rsidRDefault="00D85329" w:rsidP="00D85329">
      <w:pPr>
        <w:spacing w:after="0" w:line="240" w:lineRule="auto"/>
        <w:rPr>
          <w:rFonts w:eastAsia="Times New Roman" w:cs="Times New Roman"/>
          <w:sz w:val="24"/>
          <w:szCs w:val="24"/>
          <w:lang w:eastAsia="cs-CZ"/>
        </w:rPr>
      </w:pPr>
    </w:p>
    <w:p w14:paraId="764D418F" w14:textId="77777777" w:rsidR="00D85329" w:rsidRPr="00774419" w:rsidRDefault="00D85329" w:rsidP="00341D2E">
      <w:pPr>
        <w:spacing w:after="0" w:line="240" w:lineRule="auto"/>
        <w:rPr>
          <w:rFonts w:eastAsia="Times New Roman" w:cs="Times New Roman"/>
          <w:sz w:val="24"/>
          <w:szCs w:val="24"/>
          <w:lang w:eastAsia="cs-CZ"/>
        </w:rPr>
      </w:pPr>
    </w:p>
    <w:p w14:paraId="0CD91379" w14:textId="77777777" w:rsidR="00D85329" w:rsidRPr="00774419" w:rsidRDefault="00D85329" w:rsidP="00D85329">
      <w:pPr>
        <w:spacing w:after="0" w:line="240" w:lineRule="auto"/>
        <w:jc w:val="center"/>
        <w:rPr>
          <w:rFonts w:eastAsia="Times New Roman" w:cs="Times New Roman"/>
          <w:sz w:val="24"/>
          <w:szCs w:val="24"/>
          <w:lang w:eastAsia="cs-CZ"/>
        </w:rPr>
      </w:pPr>
    </w:p>
    <w:p w14:paraId="7ECCBAA2" w14:textId="77777777" w:rsidR="00D85329" w:rsidRPr="00774419" w:rsidRDefault="00D85329" w:rsidP="00D85329">
      <w:pPr>
        <w:spacing w:after="0" w:line="240" w:lineRule="auto"/>
        <w:ind w:left="4956"/>
        <w:jc w:val="left"/>
        <w:rPr>
          <w:rFonts w:eastAsia="Times New Roman" w:cs="Times New Roman"/>
          <w:sz w:val="24"/>
          <w:szCs w:val="24"/>
          <w:lang w:eastAsia="cs-CZ"/>
        </w:rPr>
      </w:pPr>
      <w:r w:rsidRPr="00774419">
        <w:rPr>
          <w:rFonts w:eastAsia="Times New Roman" w:cs="Times New Roman"/>
          <w:sz w:val="24"/>
          <w:szCs w:val="24"/>
          <w:lang w:eastAsia="cs-CZ"/>
        </w:rPr>
        <w:t xml:space="preserve">     RNDr. Vladimír </w:t>
      </w:r>
      <w:proofErr w:type="spellStart"/>
      <w:r w:rsidRPr="00774419">
        <w:rPr>
          <w:rFonts w:eastAsia="Times New Roman" w:cs="Times New Roman"/>
          <w:sz w:val="24"/>
          <w:szCs w:val="24"/>
          <w:lang w:eastAsia="cs-CZ"/>
        </w:rPr>
        <w:t>Herber</w:t>
      </w:r>
      <w:proofErr w:type="spellEnd"/>
      <w:r w:rsidRPr="00774419">
        <w:rPr>
          <w:rFonts w:eastAsia="Times New Roman" w:cs="Times New Roman"/>
          <w:sz w:val="24"/>
          <w:szCs w:val="24"/>
          <w:lang w:eastAsia="cs-CZ"/>
        </w:rPr>
        <w:t>, CSc.</w:t>
      </w:r>
    </w:p>
    <w:p w14:paraId="0F20C31A" w14:textId="77777777" w:rsidR="00D85329" w:rsidRPr="00774419" w:rsidRDefault="00D85329" w:rsidP="00D85329">
      <w:pPr>
        <w:spacing w:after="0" w:line="240" w:lineRule="auto"/>
        <w:jc w:val="left"/>
        <w:rPr>
          <w:rFonts w:eastAsia="Times New Roman" w:cs="Times New Roman"/>
          <w:sz w:val="24"/>
          <w:szCs w:val="24"/>
          <w:lang w:eastAsia="cs-CZ"/>
        </w:rPr>
      </w:pPr>
      <w:r w:rsidRPr="00774419">
        <w:rPr>
          <w:rFonts w:eastAsia="Times New Roman" w:cs="Times New Roman"/>
          <w:sz w:val="24"/>
          <w:szCs w:val="24"/>
          <w:lang w:eastAsia="cs-CZ"/>
        </w:rPr>
        <w:t xml:space="preserve">                                                                                 pedagogický zástupce ředitele ústavu</w:t>
      </w:r>
    </w:p>
    <w:p w14:paraId="25A9FE05" w14:textId="77777777" w:rsidR="00AE1261" w:rsidRDefault="00AE1261" w:rsidP="00AE1261">
      <w:pPr>
        <w:sectPr w:rsidR="00AE1261" w:rsidSect="00AE1261">
          <w:pgSz w:w="11906" w:h="16838" w:code="9"/>
          <w:pgMar w:top="1701" w:right="1134" w:bottom="1418" w:left="1985" w:header="709" w:footer="709" w:gutter="0"/>
          <w:cols w:space="708"/>
          <w:docGrid w:linePitch="360"/>
        </w:sectPr>
      </w:pPr>
    </w:p>
    <w:p w14:paraId="7EF798F0" w14:textId="16BC9528" w:rsidR="00AE1261" w:rsidRDefault="00AE1261" w:rsidP="00AE1261">
      <w:pPr>
        <w:pStyle w:val="nadpisbibabstraktpodekovani"/>
      </w:pPr>
      <w:r>
        <w:lastRenderedPageBreak/>
        <w:t>Poděkování</w:t>
      </w:r>
    </w:p>
    <w:p w14:paraId="029B0993" w14:textId="4CAFDFD3" w:rsidR="008D3600" w:rsidRDefault="00B8782B" w:rsidP="00AE1261">
      <w:pPr>
        <w:rPr>
          <w:lang w:eastAsia="cs-CZ"/>
        </w:rPr>
      </w:pPr>
      <w:r>
        <w:rPr>
          <w:lang w:eastAsia="cs-CZ"/>
        </w:rPr>
        <w:t xml:space="preserve">Lukáš Herman, … atd. </w:t>
      </w:r>
    </w:p>
    <w:p w14:paraId="71A7E57B" w14:textId="511B97DE" w:rsidR="00BC794A" w:rsidRDefault="00BC794A" w:rsidP="00BC794A">
      <w:pPr>
        <w:pStyle w:val="Normlnprvnodsazen"/>
      </w:pPr>
    </w:p>
    <w:p w14:paraId="2A9E06FA" w14:textId="77777777" w:rsidR="00BC794A" w:rsidRPr="00BC794A" w:rsidRDefault="00BC794A" w:rsidP="00BC794A">
      <w:pPr>
        <w:pStyle w:val="Normlnprvnodsazen"/>
      </w:pPr>
    </w:p>
    <w:p w14:paraId="3CDCA16E" w14:textId="008E2309" w:rsidR="00AE1261" w:rsidRPr="00AE1261" w:rsidRDefault="00AE1261" w:rsidP="00AE1261">
      <w:pPr>
        <w:pStyle w:val="nadpisbibabstraktpodekovani"/>
        <w:rPr>
          <w:lang w:val="en-GB"/>
        </w:rPr>
      </w:pPr>
      <w:r>
        <w:t xml:space="preserve">Prohlášení </w:t>
      </w:r>
      <w:r>
        <w:rPr>
          <w:lang w:val="en-GB"/>
        </w:rPr>
        <w:t>(dodelat odsazen</w:t>
      </w:r>
      <w:r>
        <w:t>í podle délky poděkování</w:t>
      </w:r>
      <w:r>
        <w:rPr>
          <w:lang w:val="en-GB"/>
        </w:rPr>
        <w:t>)</w:t>
      </w:r>
    </w:p>
    <w:p w14:paraId="2A6753BE" w14:textId="0F8ACAF9" w:rsidR="00AE1261" w:rsidRDefault="00AE1261" w:rsidP="00AE1261">
      <w:r>
        <w:t xml:space="preserve">Prohlašuji, že jsem svoji bakalářskou/diplomovou práci vypracoval(-a) samostatně pod vedením </w:t>
      </w:r>
      <w:r w:rsidR="00B8782B" w:rsidRPr="00B8782B">
        <w:t>RNDr. Lukáš</w:t>
      </w:r>
      <w:r w:rsidR="00B8782B">
        <w:t>e</w:t>
      </w:r>
      <w:r w:rsidR="00B8782B" w:rsidRPr="00B8782B">
        <w:t xml:space="preserve"> Herman</w:t>
      </w:r>
      <w:r w:rsidR="00B8782B">
        <w:t>a</w:t>
      </w:r>
      <w:r w:rsidR="00B8782B" w:rsidRPr="00B8782B">
        <w:t>, Ph.D.</w:t>
      </w:r>
      <w:r w:rsidR="00B8782B">
        <w:t xml:space="preserve"> </w:t>
      </w:r>
      <w:r>
        <w:t>a s využitím informačních zdrojů, které jsou v práci citovány.</w:t>
      </w:r>
    </w:p>
    <w:p w14:paraId="2E602AA1" w14:textId="4C7A95E1" w:rsidR="006E266F" w:rsidRDefault="006E266F" w:rsidP="006E266F">
      <w:pPr>
        <w:spacing w:before="480"/>
      </w:pPr>
      <w:r>
        <w:t>Brno … 202</w:t>
      </w:r>
      <w:r w:rsidR="00B8782B">
        <w:t>3</w:t>
      </w:r>
      <w:r w:rsidR="00F13197">
        <w:t xml:space="preserve"> </w:t>
      </w:r>
      <w:r w:rsidR="00F13197">
        <w:tab/>
      </w:r>
      <w:r w:rsidR="00F13197">
        <w:tab/>
      </w:r>
      <w:r w:rsidR="00F13197">
        <w:tab/>
      </w:r>
      <w:r w:rsidR="00F13197">
        <w:tab/>
      </w:r>
      <w:r w:rsidR="00F13197">
        <w:tab/>
      </w:r>
      <w:r w:rsidR="00F13197">
        <w:tab/>
      </w:r>
      <w:r w:rsidR="00F13197">
        <w:tab/>
      </w:r>
      <w:r w:rsidR="00F13197">
        <w:tab/>
        <w:t>Jan Horák</w:t>
      </w:r>
    </w:p>
    <w:tbl>
      <w:tblPr>
        <w:tblStyle w:val="TableGrid"/>
        <w:tblpPr w:leftFromText="141" w:rightFromText="141" w:vertAnchor="text" w:horzAnchor="margin" w:tblpXSpec="right" w:tblpY="65"/>
        <w:tblW w:w="0" w:type="auto"/>
        <w:tblBorders>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3936"/>
      </w:tblGrid>
      <w:tr w:rsidR="006E266F" w14:paraId="33695137" w14:textId="77777777" w:rsidTr="008255C2">
        <w:trPr>
          <w:trHeight w:val="548"/>
        </w:trPr>
        <w:tc>
          <w:tcPr>
            <w:tcW w:w="3936" w:type="dxa"/>
            <w:tcBorders>
              <w:top w:val="dotted" w:sz="8" w:space="0" w:color="auto"/>
              <w:left w:val="nil"/>
              <w:bottom w:val="nil"/>
              <w:right w:val="nil"/>
            </w:tcBorders>
            <w:vAlign w:val="center"/>
          </w:tcPr>
          <w:p w14:paraId="3A503E0D" w14:textId="38993B9A" w:rsidR="006E266F" w:rsidRDefault="006E266F" w:rsidP="006E266F">
            <w:pPr>
              <w:jc w:val="center"/>
            </w:pPr>
            <w:r w:rsidRPr="00701863">
              <w:t>Jméno Příjmení</w:t>
            </w:r>
          </w:p>
        </w:tc>
      </w:tr>
    </w:tbl>
    <w:p w14:paraId="31825E2B" w14:textId="50AE13E6" w:rsidR="006E266F" w:rsidRDefault="006E266F" w:rsidP="006E266F">
      <w:pPr>
        <w:spacing w:before="480"/>
      </w:pPr>
    </w:p>
    <w:p w14:paraId="09370070" w14:textId="50911617" w:rsidR="00B536F3" w:rsidRDefault="00B536F3" w:rsidP="00774419">
      <w:pPr>
        <w:spacing w:after="160"/>
        <w:jc w:val="left"/>
        <w:sectPr w:rsidR="00B536F3" w:rsidSect="00AE1261">
          <w:pgSz w:w="11906" w:h="16838" w:code="9"/>
          <w:pgMar w:top="1701" w:right="1134" w:bottom="1418" w:left="1985" w:header="709" w:footer="709" w:gutter="0"/>
          <w:cols w:space="708"/>
          <w:docGrid w:linePitch="360"/>
        </w:sectPr>
      </w:pPr>
    </w:p>
    <w:p w14:paraId="158EACC4" w14:textId="7111BF2F" w:rsidR="00606D42" w:rsidRDefault="0033353E" w:rsidP="00CD2025">
      <w:pPr>
        <w:pStyle w:val="nadpisbibabstraktpodekovani"/>
      </w:pPr>
      <w:r>
        <w:lastRenderedPageBreak/>
        <w:t>OBSAH</w:t>
      </w:r>
    </w:p>
    <w:p w14:paraId="71832228" w14:textId="1BCC22F8" w:rsidR="001D4061" w:rsidRDefault="001D4061">
      <w:r>
        <w:t>--- obsah až bude ---</w:t>
      </w:r>
    </w:p>
    <w:p w14:paraId="6A690684" w14:textId="1B136D3A" w:rsidR="00F13197" w:rsidRPr="00F13197" w:rsidRDefault="00CD2025" w:rsidP="00547466">
      <w:pPr>
        <w:spacing w:after="160"/>
        <w:jc w:val="left"/>
        <w:rPr>
          <w:lang w:eastAsia="cs-CZ"/>
        </w:rPr>
      </w:pPr>
      <w:r>
        <w:rPr>
          <w:lang w:eastAsia="cs-CZ"/>
        </w:rPr>
        <w:br w:type="page"/>
      </w:r>
      <w:bookmarkStart w:id="0" w:name="_Toc71984844"/>
    </w:p>
    <w:p w14:paraId="2ED8B639" w14:textId="3C4EBB22" w:rsidR="00CD2025" w:rsidRDefault="00B51182" w:rsidP="00C00B9F">
      <w:pPr>
        <w:pStyle w:val="Heading1"/>
      </w:pPr>
      <w:bookmarkStart w:id="1" w:name="_Toc72672080"/>
      <w:bookmarkStart w:id="2" w:name="_Toc106476064"/>
      <w:bookmarkStart w:id="3" w:name="_Toc106476105"/>
      <w:r>
        <w:lastRenderedPageBreak/>
        <w:t>Úvod</w:t>
      </w:r>
      <w:bookmarkEnd w:id="0"/>
      <w:bookmarkEnd w:id="1"/>
      <w:bookmarkEnd w:id="2"/>
      <w:bookmarkEnd w:id="3"/>
    </w:p>
    <w:p w14:paraId="336DE709" w14:textId="743D327E" w:rsidR="002D405D" w:rsidRDefault="002D405D" w:rsidP="002D405D">
      <w:pPr>
        <w:rPr>
          <w:lang w:eastAsia="cs-CZ"/>
        </w:rPr>
      </w:pPr>
      <w:r>
        <w:rPr>
          <w:lang w:eastAsia="cs-CZ"/>
        </w:rPr>
        <w:t xml:space="preserve">Legenda </w:t>
      </w:r>
    </w:p>
    <w:p w14:paraId="685ECCD1" w14:textId="7C2EFE98" w:rsidR="002D405D" w:rsidRDefault="002D405D" w:rsidP="002D405D">
      <w:pPr>
        <w:pStyle w:val="Normlnprvnodsazen"/>
        <w:ind w:firstLine="0"/>
      </w:pPr>
      <w:r w:rsidRPr="002D405D">
        <w:rPr>
          <w:highlight w:val="yellow"/>
        </w:rPr>
        <w:t>Text</w:t>
      </w:r>
      <w:r>
        <w:t xml:space="preserve"> – Rozpracovaný text – nutno dodělat předělat atd.</w:t>
      </w:r>
    </w:p>
    <w:p w14:paraId="493FC1CF" w14:textId="2286D791" w:rsidR="00E33F0C" w:rsidRPr="00FD35D9" w:rsidRDefault="006A1F68" w:rsidP="00C00B9F">
      <w:pPr>
        <w:pStyle w:val="Heading2"/>
      </w:pPr>
      <w:bookmarkStart w:id="4" w:name="_Toc71984845"/>
      <w:bookmarkStart w:id="5" w:name="_Toc72672081"/>
      <w:bookmarkStart w:id="6" w:name="_Toc106476065"/>
      <w:bookmarkStart w:id="7" w:name="_Toc106476106"/>
      <w:r>
        <w:t>Cíle práce</w:t>
      </w:r>
      <w:bookmarkEnd w:id="4"/>
      <w:bookmarkEnd w:id="5"/>
      <w:bookmarkEnd w:id="6"/>
      <w:bookmarkEnd w:id="7"/>
    </w:p>
    <w:p w14:paraId="220CD208" w14:textId="52326567" w:rsidR="00E33F0C" w:rsidRDefault="00EA580B" w:rsidP="00E33F0C">
      <w:pPr>
        <w:rPr>
          <w:lang w:eastAsia="cs-CZ"/>
        </w:rPr>
      </w:pPr>
      <w:r>
        <w:rPr>
          <w:lang w:eastAsia="cs-CZ"/>
        </w:rPr>
        <w:t xml:space="preserve">Hlavním cílem této práce je vytvoření a následná </w:t>
      </w:r>
      <w:r w:rsidR="00E33F0C">
        <w:rPr>
          <w:lang w:eastAsia="cs-CZ"/>
        </w:rPr>
        <w:t xml:space="preserve">uživatelská </w:t>
      </w:r>
      <w:r>
        <w:rPr>
          <w:lang w:eastAsia="cs-CZ"/>
        </w:rPr>
        <w:t xml:space="preserve">evaluace </w:t>
      </w:r>
      <w:r w:rsidR="00BC4F54">
        <w:rPr>
          <w:lang w:eastAsia="cs-CZ"/>
        </w:rPr>
        <w:t xml:space="preserve">funkcionality </w:t>
      </w:r>
      <w:r>
        <w:rPr>
          <w:lang w:eastAsia="cs-CZ"/>
        </w:rPr>
        <w:t>webové aplikace využívající prostředků virtuální reality</w:t>
      </w:r>
      <w:r w:rsidR="00E2457D">
        <w:rPr>
          <w:lang w:eastAsia="cs-CZ"/>
        </w:rPr>
        <w:t xml:space="preserve">, jakožto nástroje k prezentaci geografických dat. Sekundárním cílem práce je analýza a následné zhodnocení soudobých </w:t>
      </w:r>
      <w:r w:rsidR="00E33F0C">
        <w:rPr>
          <w:lang w:eastAsia="cs-CZ"/>
        </w:rPr>
        <w:t>technologií,</w:t>
      </w:r>
      <w:r w:rsidR="00E2457D">
        <w:rPr>
          <w:lang w:eastAsia="cs-CZ"/>
        </w:rPr>
        <w:t xml:space="preserve"> </w:t>
      </w:r>
      <w:r w:rsidR="00E33F0C">
        <w:rPr>
          <w:lang w:eastAsia="cs-CZ"/>
        </w:rPr>
        <w:t>a to jak hardwarových (HMD, mobilní telefony, stolní počítače) tak softwarových (webové prohlížeče, knihovny, frameworky)</w:t>
      </w:r>
      <w:r w:rsidR="008E1886">
        <w:rPr>
          <w:lang w:eastAsia="cs-CZ"/>
        </w:rPr>
        <w:t xml:space="preserve"> a jejich propojení</w:t>
      </w:r>
      <w:r w:rsidR="00E33F0C">
        <w:rPr>
          <w:lang w:eastAsia="cs-CZ"/>
        </w:rPr>
        <w:t xml:space="preserve">, </w:t>
      </w:r>
      <w:r w:rsidR="00E2457D">
        <w:rPr>
          <w:lang w:eastAsia="cs-CZ"/>
        </w:rPr>
        <w:t xml:space="preserve">umožňujících tvorbu virtuálních prostředí </w:t>
      </w:r>
      <w:r w:rsidR="00190CD2">
        <w:rPr>
          <w:lang w:eastAsia="cs-CZ"/>
        </w:rPr>
        <w:t xml:space="preserve">s geografickou konotací </w:t>
      </w:r>
      <w:r w:rsidR="00E2457D">
        <w:rPr>
          <w:lang w:eastAsia="cs-CZ"/>
        </w:rPr>
        <w:t>v rámci web</w:t>
      </w:r>
      <w:r w:rsidR="00190CD2">
        <w:rPr>
          <w:lang w:eastAsia="cs-CZ"/>
        </w:rPr>
        <w:t xml:space="preserve">ového prostředí. Mimo výslednou vizualizační aplikaci </w:t>
      </w:r>
      <w:r w:rsidR="00E33F0C">
        <w:rPr>
          <w:lang w:eastAsia="cs-CZ"/>
        </w:rPr>
        <w:t xml:space="preserve">by výstupem práce </w:t>
      </w:r>
      <w:r w:rsidR="00FD35D9" w:rsidRPr="00FD35D9">
        <w:rPr>
          <w:color w:val="000000" w:themeColor="text1"/>
          <w:lang w:eastAsia="cs-CZ"/>
        </w:rPr>
        <w:t>bude</w:t>
      </w:r>
      <w:r w:rsidR="00E33F0C">
        <w:rPr>
          <w:lang w:eastAsia="cs-CZ"/>
        </w:rPr>
        <w:t xml:space="preserve"> i odborné doporučení, jaké technologie jsou</w:t>
      </w:r>
      <w:r w:rsidR="00FD35D9">
        <w:rPr>
          <w:lang w:eastAsia="cs-CZ"/>
        </w:rPr>
        <w:t xml:space="preserve"> vhodné</w:t>
      </w:r>
      <w:r w:rsidR="00E33F0C">
        <w:rPr>
          <w:lang w:eastAsia="cs-CZ"/>
        </w:rPr>
        <w:t xml:space="preserve"> s ohledem na zvolený </w:t>
      </w:r>
      <w:r w:rsidR="00FD35D9">
        <w:rPr>
          <w:lang w:eastAsia="cs-CZ"/>
        </w:rPr>
        <w:t xml:space="preserve">účel. </w:t>
      </w:r>
    </w:p>
    <w:p w14:paraId="72690BA3" w14:textId="3A8AAF0F" w:rsidR="00FD35D9" w:rsidRDefault="00FD35D9" w:rsidP="00FD35D9">
      <w:pPr>
        <w:pStyle w:val="Normlnprvnodsazen"/>
      </w:pPr>
      <w:r>
        <w:t>Práce bude rozdělena do dílčích výstupů</w:t>
      </w:r>
    </w:p>
    <w:p w14:paraId="756AA0D2" w14:textId="3501A9D8" w:rsidR="00FD35D9" w:rsidRDefault="00FD35D9" w:rsidP="00C00B9F">
      <w:pPr>
        <w:pStyle w:val="Normlnprvnodsazen"/>
        <w:numPr>
          <w:ilvl w:val="0"/>
          <w:numId w:val="46"/>
        </w:numPr>
      </w:pPr>
      <w:r>
        <w:t xml:space="preserve">Popis analýza a porovnání technologií umožňujících publikaci geografických dat na základě konceptů virtuální reality ve webovém prostředí. </w:t>
      </w:r>
    </w:p>
    <w:p w14:paraId="1BDDA3C1" w14:textId="34740A78" w:rsidR="00FD35D9" w:rsidRDefault="00FD35D9" w:rsidP="00C00B9F">
      <w:pPr>
        <w:pStyle w:val="Normlnprvnodsazen"/>
        <w:numPr>
          <w:ilvl w:val="0"/>
          <w:numId w:val="46"/>
        </w:numPr>
      </w:pPr>
      <w:r>
        <w:t>Návrh a implementace vizualizace (</w:t>
      </w:r>
      <w:r w:rsidRPr="00FD35D9">
        <w:rPr>
          <w:highlight w:val="yellow"/>
        </w:rPr>
        <w:t>čeho!!</w:t>
      </w:r>
      <w:r>
        <w:t>)</w:t>
      </w:r>
    </w:p>
    <w:p w14:paraId="7D4AC112" w14:textId="2847EBC8" w:rsidR="00C00B9F" w:rsidRPr="00FD35D9" w:rsidRDefault="00FD35D9" w:rsidP="00C00B9F">
      <w:pPr>
        <w:pStyle w:val="Normlnprvnodsazen"/>
        <w:numPr>
          <w:ilvl w:val="0"/>
          <w:numId w:val="46"/>
        </w:numPr>
      </w:pPr>
      <w:r>
        <w:t>Uživatelské testování použitelnosti vytvořené aplikace.</w:t>
      </w:r>
    </w:p>
    <w:p w14:paraId="70C004A1" w14:textId="60D7CF23" w:rsidR="007C3B87" w:rsidRDefault="001E5873" w:rsidP="00C00B9F">
      <w:pPr>
        <w:pStyle w:val="Heading3"/>
      </w:pPr>
      <w:bookmarkStart w:id="8" w:name="_Toc72672082"/>
      <w:bookmarkStart w:id="9" w:name="_Toc106476066"/>
      <w:bookmarkStart w:id="10" w:name="_Toc106476107"/>
      <w:r w:rsidRPr="00C00B9F">
        <w:t>Výzkumné</w:t>
      </w:r>
      <w:r>
        <w:t xml:space="preserve"> otázky</w:t>
      </w:r>
      <w:bookmarkEnd w:id="8"/>
      <w:bookmarkEnd w:id="9"/>
      <w:bookmarkEnd w:id="10"/>
      <w:r w:rsidR="00B8782B">
        <w:t xml:space="preserve"> </w:t>
      </w:r>
    </w:p>
    <w:p w14:paraId="4A6373C9" w14:textId="16CA73AD" w:rsidR="00190CD2" w:rsidRDefault="00190CD2" w:rsidP="00190CD2">
      <w:pPr>
        <w:rPr>
          <w:color w:val="FF0000"/>
        </w:rPr>
      </w:pPr>
      <w:r w:rsidRPr="00190CD2">
        <w:rPr>
          <w:color w:val="FF0000"/>
        </w:rPr>
        <w:t>#TODO</w:t>
      </w:r>
      <w:r>
        <w:rPr>
          <w:color w:val="FF0000"/>
        </w:rPr>
        <w:t xml:space="preserve"> – jak správně formulovat</w:t>
      </w:r>
    </w:p>
    <w:p w14:paraId="6FC47542" w14:textId="0A9C15EC" w:rsidR="00190CD2" w:rsidRDefault="00E33F0C" w:rsidP="00190CD2">
      <w:pPr>
        <w:pStyle w:val="Normlnprvnodsazen"/>
        <w:ind w:firstLine="0"/>
        <w:rPr>
          <w:lang w:eastAsia="en-US"/>
        </w:rPr>
      </w:pPr>
      <w:r>
        <w:rPr>
          <w:lang w:eastAsia="en-US"/>
        </w:rPr>
        <w:t>Je vir</w:t>
      </w:r>
      <w:r w:rsidR="00CA385D">
        <w:rPr>
          <w:lang w:eastAsia="en-US"/>
        </w:rPr>
        <w:t xml:space="preserve">tuální realita ve webovém prostředí vhodným prostředkem pro prezentaci geografických dat? </w:t>
      </w:r>
    </w:p>
    <w:p w14:paraId="2F029BA1" w14:textId="754CB375" w:rsidR="00D33C5B" w:rsidRDefault="00CA385D" w:rsidP="00190CD2">
      <w:pPr>
        <w:pStyle w:val="Normlnprvnodsazen"/>
        <w:ind w:firstLine="0"/>
        <w:rPr>
          <w:lang w:eastAsia="en-US"/>
        </w:rPr>
      </w:pPr>
      <w:r>
        <w:rPr>
          <w:lang w:eastAsia="en-US"/>
        </w:rPr>
        <w:t xml:space="preserve">Jsou současné technologie umožňující tvorbu virtuální reality ve webovém prostředí vhodné pro </w:t>
      </w:r>
      <w:r w:rsidR="00D33C5B">
        <w:rPr>
          <w:lang w:eastAsia="en-US"/>
        </w:rPr>
        <w:t>prezentaci</w:t>
      </w:r>
      <w:r>
        <w:rPr>
          <w:lang w:eastAsia="en-US"/>
        </w:rPr>
        <w:t xml:space="preserve"> geografických dat?</w:t>
      </w:r>
    </w:p>
    <w:p w14:paraId="1A8D7C01" w14:textId="66A5FC77" w:rsidR="00601C17" w:rsidRDefault="00601C17" w:rsidP="00190CD2">
      <w:pPr>
        <w:pStyle w:val="Normlnprvnodsazen"/>
        <w:ind w:firstLine="0"/>
        <w:rPr>
          <w:lang w:eastAsia="en-US"/>
        </w:rPr>
      </w:pPr>
    </w:p>
    <w:p w14:paraId="4CD8FE7A" w14:textId="36349A01" w:rsidR="00CA385D" w:rsidRPr="00190CD2" w:rsidRDefault="00CA385D" w:rsidP="00190CD2">
      <w:pPr>
        <w:pStyle w:val="Normlnprvnodsazen"/>
        <w:ind w:firstLine="0"/>
        <w:rPr>
          <w:lang w:eastAsia="en-US"/>
        </w:rPr>
      </w:pPr>
    </w:p>
    <w:p w14:paraId="472BE984" w14:textId="08D60428" w:rsidR="00224D8F" w:rsidRDefault="001D4061" w:rsidP="00C00B9F">
      <w:pPr>
        <w:pStyle w:val="Heading1"/>
      </w:pPr>
      <w:r w:rsidRPr="00C00B9F">
        <w:lastRenderedPageBreak/>
        <w:t>Metodika</w:t>
      </w:r>
      <w:r w:rsidR="0052704B">
        <w:t xml:space="preserve"> </w:t>
      </w:r>
    </w:p>
    <w:p w14:paraId="259F9C9F" w14:textId="675DB3BF" w:rsidR="00BF3D2F" w:rsidRPr="00BC4F54" w:rsidRDefault="00BF3D2F" w:rsidP="00BF3D2F">
      <w:r>
        <w:t>Vlastní vizualizace bude vytvořena na základě podrobného průzkumu technologií v kontextu geografické vizualizace. Není možné vytvořit funkční mapu / vizualizac</w:t>
      </w:r>
      <w:r w:rsidR="00E25771">
        <w:t>i</w:t>
      </w:r>
      <w:r>
        <w:t xml:space="preserve"> / aplikaci, bez důkladného promyšlení příčin, které předurčují splnění účelu dané práce </w:t>
      </w:r>
      <w:r>
        <w:fldChar w:fldCharType="begin"/>
      </w:r>
      <w:r w:rsidR="000558F0">
        <w:instrText xml:space="preserve"> ADDIN ZOTERO_ITEM CSL_CITATION {"citationID":"Wlr1rHbh","properties":{"formattedCitation":"(Sterba et al. 2015)","plainCitation":"(Sterba et al. 2015)","noteIndex":0},"citationItems":[{"id":712,"uris":["http://zotero.org/groups/4599106/items/IKEC9BRH"],"itemData":{"id":712,"type":"book","abstract":"The first part of this publication deals with theoretical aspects of the evaluation of cartographic products. Existing evaluation approaches of cartographic products are described, from strictly subjective evaluation methods to objective methods focusing on usability of cartographic visualizations. The obvious emphasis is put on psychological aspects, which can have a significant effect on the communication of information between the map and the user. From this point of view, there has been a detailed discussion of the phenomenon of cognitive style, which brings the possibility of studying individual differences among users of cartographic products. Options for testing cognitive styles among users, and of course, also, in connection with the activities associated with work on the map, are then presented in this sense. The second part of this publication is focused on the practical use of newly developed interactive testing software Hypothesis, which has been used in experimental research in cartography. Simple examples present the functionality of this tool, which enables the implementation of objective and subjective evaluation methods and testing the user’s performance on the map, according to the requirements of the specific research project.","ISBN":"978-80-210-7893-2","note":"DOI: 10.5817/CZ.MUNI.M210-7893-2015","source":"ResearchGate","title":"Selected Issues of Experimental Testing in Cartography","author":[{"family":"Sterba","given":"Zbynek"},{"family":"Šašinka","given":"Čeněk"},{"family":"Stachoň","given":"Zdeněk"},{"family":"Stampach","given":"Radim"},{"family":"morong","given":"kamil"}],"issued":{"date-parts":[["2015",8,13]]},"citation-key":"sterbaSelectedIssuesExperimental2015"}}],"schema":"https://github.com/citation-style-language/schema/raw/master/csl-citation.json"} </w:instrText>
      </w:r>
      <w:r>
        <w:fldChar w:fldCharType="separate"/>
      </w:r>
      <w:r w:rsidRPr="00795539">
        <w:t>(Sterba et al. 2015)</w:t>
      </w:r>
      <w:r>
        <w:fldChar w:fldCharType="end"/>
      </w:r>
      <w:r>
        <w:t>. Z tohoto důvodu je nutné identifkovat geoprostorová témata pro která je vhodné využit vizualizace v rámci virtuální reality. Na základě těchto témat je nutné určit, jaká využívají geografická data a jaké dopady mají formy</w:t>
      </w:r>
      <w:r w:rsidR="00E25771">
        <w:rPr>
          <w:rStyle w:val="FootnoteReference"/>
        </w:rPr>
        <w:footnoteReference w:id="1"/>
      </w:r>
      <w:r>
        <w:t xml:space="preserve"> těchto dat na volbu postupů a technologií při jejich vizualizaci.</w:t>
      </w:r>
      <w:r w:rsidR="00E25771">
        <w:t xml:space="preserve"> Právě tyto prerekvizity a další specifické jako je aktuálnost, standardizace otevřenost aj. je nutné mít na paměti při analýze a následném výběru technologií pro vizualizaci. </w:t>
      </w:r>
      <w:r w:rsidR="00E25771" w:rsidRPr="002D405D">
        <w:rPr>
          <w:highlight w:val="yellow"/>
        </w:rPr>
        <w:t>Za účelem úspěšného vývoje aplikace byla vytvořena sada požadavků a omezení.</w:t>
      </w:r>
      <w:r w:rsidR="00F47291">
        <w:t xml:space="preserve"> </w:t>
      </w:r>
    </w:p>
    <w:p w14:paraId="156A2F27" w14:textId="77777777" w:rsidR="00BF3D2F" w:rsidRPr="00BF3D2F" w:rsidRDefault="00BF3D2F" w:rsidP="00BF3D2F">
      <w:pPr>
        <w:rPr>
          <w:lang w:eastAsia="cs-CZ"/>
        </w:rPr>
      </w:pPr>
    </w:p>
    <w:p w14:paraId="2C86CB2C" w14:textId="3FCD5CC9" w:rsidR="0052704B" w:rsidRDefault="0052704B" w:rsidP="0052704B">
      <w:pPr>
        <w:rPr>
          <w:lang w:eastAsia="cs-CZ"/>
        </w:rPr>
      </w:pPr>
      <w:r>
        <w:rPr>
          <w:lang w:eastAsia="cs-CZ"/>
        </w:rPr>
        <w:t>Možná vynechat – bude podrobně v textu – podle počtu stránek</w:t>
      </w:r>
    </w:p>
    <w:p w14:paraId="446D6010" w14:textId="77777777" w:rsidR="0052704B" w:rsidRPr="009D737C" w:rsidRDefault="0052704B" w:rsidP="0052704B">
      <w:pPr>
        <w:pStyle w:val="Normlnprvnodsazen"/>
        <w:rPr>
          <w:lang w:val="en-US"/>
        </w:rPr>
      </w:pPr>
    </w:p>
    <w:p w14:paraId="28C60FE8" w14:textId="399CEF71" w:rsidR="0039259F" w:rsidRDefault="0039259F" w:rsidP="00C00B9F">
      <w:pPr>
        <w:pStyle w:val="Heading1"/>
      </w:pPr>
      <w:bookmarkStart w:id="11" w:name="_Toc106476068"/>
      <w:bookmarkStart w:id="12" w:name="_Toc106476109"/>
      <w:r w:rsidRPr="00C00B9F">
        <w:lastRenderedPageBreak/>
        <w:t>Rešerše</w:t>
      </w:r>
      <w:r>
        <w:t xml:space="preserve"> – Současný stav řešené problematiky</w:t>
      </w:r>
      <w:bookmarkEnd w:id="11"/>
      <w:bookmarkEnd w:id="12"/>
      <w:r>
        <w:t xml:space="preserve"> </w:t>
      </w:r>
    </w:p>
    <w:p w14:paraId="1BB38B24" w14:textId="5CD354FF" w:rsidR="00A677BE" w:rsidRPr="00A677BE" w:rsidRDefault="00A677BE" w:rsidP="00884983">
      <w:pPr>
        <w:rPr>
          <w:lang w:eastAsia="cs-CZ"/>
        </w:rPr>
      </w:pPr>
      <w:r>
        <w:t>Za účelem získání obecného přehledu o problematice je vhodný průzkum obecných publikací jednak z oblast</w:t>
      </w:r>
      <w:r w:rsidR="007E0450">
        <w:t>í</w:t>
      </w:r>
      <w:r>
        <w:t xml:space="preserve"> počítačové grafiky </w:t>
      </w:r>
      <w:r w:rsidR="000949FB">
        <w:fldChar w:fldCharType="begin"/>
      </w:r>
      <w:r w:rsidR="000558F0">
        <w:instrText xml:space="preserve"> ADDIN ZOTERO_ITEM CSL_CITATION {"citationID":"SySGS82q","properties":{"formattedCitation":"(\\uc0\\u381{}\\uc0\\u225{}ra, Bene\\uc0\\u353{}, Felkel 2005; Marschner et al. 2021)","plainCitation":"(Žára, Beneš, Felkel 2005; Marschner et al. 2021)","noteIndex":0},"citationItems":[{"id":946,"uris":["http://zotero.org/groups/4599106/items/U3YVL7RV"],"itemData":{"id":946,"type":"book","ISBN":"80-251-0454-0","number-of-pages":"608","publisher":"Computer Press","title":"Moderní počítačová grafika - Jiří Žára; Bedřich Beneš; Petr Felkel - Megaknihy.cz","URL":"https://www.megaknihy.cz/grafika/24375-moderni-pocitacova-grafika.html","author":[{"family":"Žára","given":"Jiří"},{"family":"Beneš","given":"Bedřich"},{"family":"Felkel","given":"Petr"}],"accessed":{"date-parts":[["2022",6,25]]},"issued":{"date-parts":[["2005"]]},"citation-key":"zaraModerniPocitacovaGrafika2005"}},{"id":941,"uris":["http://zotero.org/groups/4599106/items/82BQACZL"],"itemData":{"id":941,"type":"book","edition":"5th edition","event-place":"Boca Raton","ISBN":"978-0-367-50503-5","language":"English","number-of-pages":"700","publisher":"A K Peters/CRC Press","publisher-place":"Boca Raton","source":"Amazon","title":"Fundamentals of Computer Graphics","author":[{"family":"Marschner","given":"Steve"},{"family":"Shirley","given":"Peter"},{"family":"Ashikhmin","given":"Michael"},{"family":"Gleicher","given":"Michael"},{"family":"Hoffman","given":"Naty"},{"family":"Johnson","given":"Garrett"},{"family":"Munzner","given":"Tamara"},{"family":"Reinhard","given":"Erik"},{"family":"Thompson","given":"William B."},{"family":"Willemsen","given":"Peter"},{"family":"Wyvill","given":"Brian"}],"issued":{"date-parts":[["2021",9,30]]},"citation-key":"marschnerFundamentalsComputerGraphics2021"}}],"schema":"https://github.com/citation-style-language/schema/raw/master/csl-citation.json"} </w:instrText>
      </w:r>
      <w:r w:rsidR="000949FB">
        <w:fldChar w:fldCharType="separate"/>
      </w:r>
      <w:r w:rsidR="000949FB" w:rsidRPr="000949FB">
        <w:rPr>
          <w:rFonts w:cs="Times New Roman"/>
          <w:szCs w:val="24"/>
        </w:rPr>
        <w:t>(Žára, Beneš, Felkel 2005; Marschner et al. 2021)</w:t>
      </w:r>
      <w:r w:rsidR="000949FB">
        <w:fldChar w:fldCharType="end"/>
      </w:r>
      <w:r w:rsidR="007E0450">
        <w:t xml:space="preserve">, </w:t>
      </w:r>
      <w:r w:rsidR="000949FB">
        <w:t>geoinforma</w:t>
      </w:r>
      <w:r w:rsidR="00C94C46">
        <w:t>ční vědy</w:t>
      </w:r>
      <w:r w:rsidR="000949FB">
        <w:t xml:space="preserve"> </w:t>
      </w:r>
      <w:r w:rsidR="000949FB">
        <w:fldChar w:fldCharType="begin"/>
      </w:r>
      <w:r w:rsidR="000558F0">
        <w:instrText xml:space="preserve"> ADDIN ZOTERO_ITEM CSL_CITATION {"citationID":"qKNsQ42E","properties":{"formattedCitation":"(Guo, Goodchild, Annoni 2020; Bolstad 2019; Kresse, Danko 2012; Longley et al. 2015)","plainCitation":"(Guo, Goodchild, Annoni 2020; Bolstad 2019; Kresse, Danko 2012; Longley et al. 2015)","noteIndex":0},"citationItems":[{"id":949,"uris":["http://zotero.org/groups/4599106/items/4B5E7TZU"],"itemData":{"id":949,"type":"book","abstract":"This open access book offers a summary of the development of Digital Earth over the past twenty years. By reviewing the initial vision of Digital Earth, the evolution of that vision, the relevant key technologies, and the role of Digital Earth in helping people respond to global challenges, this publication reveals how and why Digital Earth is becoming vital for acquiring, processing, analysing and mining the rapidly growing volume of global data sets about the Earth. The main aspects of Digital Earth covered here include: Digital Earth platforms, remote sensing and navigation satellites, processing and visualizing geospatial information, geospatial information infrastructures, big data and cloud computing, transformation and zooming, artificial intelligence, Internet of Things, and social media. Moreover, the book covers in detail the multi-layered/multi-faceted roles of Digital Earth in response to sustainable development goals, climate changes, and mitigating disasters, the applications of Digital Earth (such as digital city and digital heritage), the citizen science in support of Digital Earth, the economic value of Digital Earth, and so on. This book also reviews the regional and national development of Digital Earth around the world, and discusses the role and effect of education and ethics. Lastly, it concludes with a summary of the challenges and forecasts the future trends of Digital Earth. By sharing case studies and a broad range of general and scientific insights into the science and technology of Digital Earth, this book offers an essential introduction for an ever-growing international audience.","language":"English","note":"Accepted: 2020-03-18 13:36:15\nDOI: 10.1007/978-981-32-9915-3","publisher":"Springer Nature","source":"library.oapen.org","title":"Manual of Digital Earth","URL":"https://library.oapen.org/handle/20.500.12657/23172","editor":[{"family":"Guo","given":"Huadong"},{"family":"Goodchild","given":"Michael F."},{"family":"Annoni","given":"Alessandro"}],"accessed":{"date-parts":[["2022",6,25]]},"issued":{"date-parts":[["2020"]]},"citation-key":"guoManualDigitalEarth2020"}},{"id":956,"uris":["http://zotero.org/groups/4599106/items/VAEUZHY6"],"itemData":{"id":956,"type":"book","edition":"Sixth edition","event-place":"Ann Arbor, MI","ISBN":"978-1-59399-552-2","language":"English","number-of-pages":"764","publisher":"XanEdu Publishing Inc","publisher-place":"Ann Arbor, MI","source":"Amazon","title":"GIS Fundamentals: A First Text on Geographic Information Systems, Sixth Edition","title-short":"GIS Fundamentals","author":[{"family":"Bolstad","given":"Paul"}],"issued":{"date-parts":[["2019",7,15]]},"citation-key":"bolstadGISFundamentalsFirst2019"}},{"id":"hsXAiqV0/n454XLBW","uris":["http://zotero.org/groups/4599106/items/6NCMRXIX"],"itemData":{"id":951,"type":"book","edition":"2012th edition","event-place":"Berlin ; New York","ISBN":"978-3-540-72678-4","language":"English","number-of-pages":"1151","publisher":"Springer","publisher-place":"Berlin ; New York","source":"Amazon","title":"Springer Handbook of Geographic Information","editor":[{"family":"Kresse","given":"Wolfgang"},{"family":"Danko","given":"David M."}],"issued":{"date-parts":[["2012",2,10]]}}},{"id":959,"uris":["http://zotero.org/groups/4599106/items/G544945Z"],"itemData":{"id":959,"type":"book","edition":"4th edition","language":"English","number-of-pages":"496","publisher":"Wiley","source":"Amazon","title":"Geographic Information Science and Systems, 4th Edition","author":[{"family":"Longley","given":"Paul A."},{"family":"Goodchild","given":"Michael F."},{"family":"Maguire","given":"David J."},{"family":"Rhind","given":"David W."}],"issued":{"date-parts":[["2015",2,26]]},"citation-key":"longleyGeographicInformationScience2015"}}],"schema":"https://github.com/citation-style-language/schema/raw/master/csl-citation.json"} </w:instrText>
      </w:r>
      <w:r w:rsidR="000949FB">
        <w:fldChar w:fldCharType="separate"/>
      </w:r>
      <w:r w:rsidR="00ED0766" w:rsidRPr="00ED0766">
        <w:t>(Guo, Goodchild, Annoni 2020; Bolstad 2019; Kresse, Danko 2012; Longley et al. 2015)</w:t>
      </w:r>
      <w:r w:rsidR="000949FB">
        <w:fldChar w:fldCharType="end"/>
      </w:r>
      <w:r w:rsidR="00071441">
        <w:t>,</w:t>
      </w:r>
      <w:r w:rsidR="007E0450">
        <w:t xml:space="preserve"> kartografické </w:t>
      </w:r>
      <w:proofErr w:type="spellStart"/>
      <w:r w:rsidR="00071441">
        <w:t>geo</w:t>
      </w:r>
      <w:proofErr w:type="spellEnd"/>
      <w:r w:rsidR="00071441">
        <w:t>-</w:t>
      </w:r>
      <w:r w:rsidR="007E0450">
        <w:t xml:space="preserve">vizualizace </w:t>
      </w:r>
      <w:r w:rsidR="007E0450">
        <w:fldChar w:fldCharType="begin"/>
      </w:r>
      <w:r w:rsidR="000558F0">
        <w:instrText xml:space="preserve"> ADDIN ZOTERO_ITEM CSL_CITATION {"citationID":"o4aujbrE","properties":{"formattedCitation":"(Slocum 2014; \\uc0\\u199{}\\uc0\\u246{}ltekin et al. 2020a; Christophe 2020; Dykes, MacEachren, Kraak 2005)","plainCitation":"(Slocum 2014; Çöltekin et al. 2020a; Christophe 2020; Dykes, MacEachren, Kraak 2005)","noteIndex":0},"citationItems":[{"id":6,"uris":["http://zotero.org/users/7422084/items/PQEFFG25"],"itemData":{"id":6,"type":"book","edition":"3. ed., Pearson New Internat. Ed","event-place":"Harlow","ISBN":"978-1-292-04067-7","language":"eng","note":"OCLC: 897431145","number-of-pages":"618","publisher":"Pearson Education","publisher-place":"Harlow","title":"Thematic cartography and geovisualization","editor":[{"family":"Slocum","given":"Terry A."}],"issued":{"date-parts":[["2014"]]},"citation-key":"slocumThematicCartographyGeovisualization2014"}},{"id":965,"uris":["http://zotero.org/groups/4599106/items/8UTBIYG2"],"itemData":{"id":965,"type":"chapter","abstract":"In this chapter, we review and summarize the current state of the art in geovisualization and extended reality (i.e., virtual, augmented and mixed reality), covering a wide range of approaches to these subjects in domains that are related to geographic information science. We introduce the relationship between geovisualization, extended reality and Digital Earth, provide some fundamental definitions of related terms, and discuss the introduced topics from a human-centric perspective. We describe related research areas including geovisual analytics and movement visualization, both of which have attracted wide interest from multidisciplinary communities in recent years. The last few sections describe the current progress in the use of immersive technologies and introduce the spectrum of terminology on virtual, augmented and mixed reality, as well as proposed research concepts in geographic information science and beyond. We finish with an overview of “dashboards”, which are used in visual analytics as well as in various immersive technologies. We believe the chapter covers important aspects of visualizing and interacting with current and future Digital Earth applications.","container-title":"Manual of Digital Earth","event-place":"Singapore","ISBN":"978-981-329-915-3","language":"en","note":"DOI: 10.1007/978-981-32-9915-3_7","page":"229-277","publisher":"Springer","publisher-place":"Singapore","source":"Springer Link","title":"Geospatial Information Visualization and Extended Reality Displays","URL":"https://doi.org/10.1007/978-981-32-9915-3_7","author":[{"family":"Çöltekin","given":"Arzu"},{"family":"Griffin","given":"Amy L."},{"family":"Slingsby","given":"Aidan"},{"family":"Robinson","given":"Anthony C."},{"family":"Christophe","given":"Sidonie"},{"family":"Rautenbach","given":"Victoria"},{"family":"Chen","given":"Min"},{"family":"Pettit","given":"Christopher"},{"family":"Klippel","given":"Alexander"}],"editor":[{"family":"Guo","given":"Huadong"},{"family":"Goodchild","given":"Michael F."},{"family":"Annoni","given":"Alessandro"}],"accessed":{"date-parts":[["2022",6,25]]},"issued":{"date-parts":[["2020"]]},"citation-key":"coltekinGeospatialInformationVisualization2020"}},{"id":962,"uris":["http://zotero.org/groups/4599106/items/8MJJFIRW"],"itemData":{"id":962,"type":"paper-conference","abstract":"The purpose of this position paper is to emphasize the remaining challenges for geovisualization in an evolutive context of data, users and spatio-temporal problems to solve in an interdisciplinary approach. Geovisualization is the visualization of spatio-temporal data, phenomena and dynamics on earth, based on the user interaction with heterogeneous data, and their capacities of perception and cognition. This implies to bring closer together knowledge, concepts and models from related scientific visualization domains, for a better understanding, interpretation and analysis of spatio-temporal phenomena on earth. We currently face and cross several types of complexities, regarding spaces, data, models and tools. Our position here, based on past and on-going works, as first proofs of concept, is to model a multidimensional exploration of the territory, because integrating explorations of uses, styles, interaction and immersion capacities, until various ’points of view’ on the represente d spatio-temporal phenomenon.","DOI":"10.5220/0009355703250332","page":"325-332","source":"ResearchGate","title":"Geovisualization: Multidimensional Exploration of the Territory","title-short":"Geovisualization","author":[{"family":"Christophe","given":"Sidonie"}],"issued":{"date-parts":[["2020",3,20]]},"citation-key":"christopheGeovisualizationMultidimensionalExploration2020"}},{"id":971,"uris":["http://zotero.org/groups/4599106/items/S3TB8FK7"],"itemData":{"id":971,"type":"book","edition":"HAR/CDR edition","event-place":"Amsterdam","ISBN":"978-0-08-044531-1","language":"English","number-of-pages":"730","publisher":"Pergamon","publisher-place":"Amsterdam","source":"Amazon","title":"Exploring Geovisualization","author":[{"family":"Dykes","given":"J."},{"family":"MacEachren","given":"A. M."},{"family":"Kraak","given":"M.-J."}],"issued":{"date-parts":[["2005",3,22]]},"citation-key":"dykesExploringGeovisualization2005"}}],"schema":"https://github.com/citation-style-language/schema/raw/master/csl-citation.json"} </w:instrText>
      </w:r>
      <w:r w:rsidR="007E0450">
        <w:fldChar w:fldCharType="separate"/>
      </w:r>
      <w:r w:rsidR="00B60F35" w:rsidRPr="00B60F35">
        <w:rPr>
          <w:rFonts w:cs="Times New Roman"/>
          <w:szCs w:val="24"/>
        </w:rPr>
        <w:t>(Slocum 2014; Çöltekin et al. 2020a; Christophe 2020; Dykes, MacEachren, Kraak 2005)</w:t>
      </w:r>
      <w:r w:rsidR="007E0450">
        <w:fldChar w:fldCharType="end"/>
      </w:r>
      <w:r w:rsidR="006D4C0E">
        <w:t>,</w:t>
      </w:r>
      <w:r w:rsidR="00C94C46">
        <w:t xml:space="preserve"> webových technologií </w:t>
      </w:r>
      <w:r w:rsidR="00C94C46">
        <w:fldChar w:fldCharType="begin"/>
      </w:r>
      <w:r w:rsidR="000558F0">
        <w:instrText xml:space="preserve"> ADDIN ZOTERO_ITEM CSL_CITATION {"citationID":"XSjAxvl2","properties":{"formattedCitation":"(Dorman 2020)","plainCitation":"(Dorman 2020)","noteIndex":0},"citationItems":[{"id":973,"uris":["http://zotero.org/groups/4599106/items/9CIJYR97"],"itemData":{"id":973,"type":"book","edition":"1st edition","event-place":"Boca Raton","ISBN":"978-0-367-86118-6","language":"English","number-of-pages":"366","publisher":"Chapman and Hall/CRC","publisher-place":"Boca Raton","source":"Amazon","title":"Introduction to Web Mapping","author":[{"family":"Dorman","given":"Michael"}],"issued":{"date-parts":[["2020",2,4]]},"citation-key":"dormanIntroductionWebMapping2020"}}],"schema":"https://github.com/citation-style-language/schema/raw/master/csl-citation.json"} </w:instrText>
      </w:r>
      <w:r w:rsidR="00C94C46">
        <w:fldChar w:fldCharType="separate"/>
      </w:r>
      <w:r w:rsidR="003A4332" w:rsidRPr="003A4332">
        <w:t>(Dorman 2020)</w:t>
      </w:r>
      <w:r w:rsidR="00C94C46">
        <w:fldChar w:fldCharType="end"/>
      </w:r>
      <w:r w:rsidR="006D4C0E">
        <w:t xml:space="preserve"> a virtuální / rozšířené reality </w:t>
      </w:r>
      <w:r w:rsidR="006D4C0E">
        <w:fldChar w:fldCharType="begin"/>
      </w:r>
      <w:r w:rsidR="000558F0">
        <w:instrText xml:space="preserve"> ADDIN ZOTERO_ITEM CSL_CITATION {"citationID":"UZN6xMUk","properties":{"formattedCitation":"(Milgram, Kishino 1994; LaValle 2020; Sherman, Craig 2019; Mazuryk, Gervautz 1999)","plainCitation":"(Milgram, Kishino 1994; LaValle 2020; Sherman, Craig 2019; Mazuryk, Gervautz 1999)","noteIndex":0},"citationItems":[{"id":811,"uris":["http://zotero.org/groups/4599106/items/SHWYMDD8"],"itemData":{"id":811,"type":"article-journal","abstract":"Mixed Reality (MR) visual displays, a particular subset of Virtual Reality (VR) related technologies, involve the merging of real and virtual worlds somewhere along the 'virtuality continuum' which connects completely real environments to completely virtual ones. Augmented Reality (AR), probably the best known of these,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quite different groupings are possible and this demonstrates the need for an efficient taxonomy, or classification framework, according to which essential differences can be identified. An approximately three-dimensional taxonomy is proposed comprising the following dimensions: extent of world knowledge, reproduction fidelity, and extent of presence metaphor.","container-title":"IEICE Trans. Information Systems","journalAbbreviation":"IEICE Trans. Information Systems","page":"1321-1329","source":"ResearchGate","title":"A Taxonomy of Mixed Reality Visual Displays","volume":"vol. E77-D, no. 12","author":[{"family":"Milgram","given":"Paul"},{"family":"Kishino","given":"Fumio"}],"issued":{"date-parts":[["1994",12,1]]},"citation-key":"milgramTaxonomyMixedReality1994"}},{"id":914,"uris":["http://zotero.org/groups/4599106/items/U9Y2T3GC"],"itemData":{"id":914,"type":"book","language":"en","number-of-pages":"218","publisher":"Cambridge University Press","title":"Virtual Reality","author":[{"family":"LaValle","given":"S.M."}],"issued":{"date-parts":[["2020"]]},"citation-key":"lavalleVirtualReality2020"}},{"id":804,"uris":["http://zotero.org/groups/4599106/items/N9AEVJFD"],"itemData":{"id":804,"type":"book","abstract":"Addresses the fundamentals of the medium of virtual reality. VR depends on the human perceptual system and thus this books addresses both the physical and psychological components of the human and how this knowledge can be used to create compelling VR experiences. This book examines the key technological components (hardware and software) for user tracking and other inputs plus visual, aural, haptic, olfactory, and gustatory displays, as wells interaction and navigation interfaces for manipulating, moving, and more--back cover","call-number":"QA76.9.H85 S52 2019","collection-title":"The Morgan Kaufmann series in computer graphics","edition":"Second edition","event-place":"Cambridge, MA","ISBN":"978-0-12-818399-1","language":"en","note":"OCLC: on1086380125","number-of-pages":"908","publisher":"Morgan Kaufmann","publisher-place":"Cambridge, MA","source":"Library of Congress ISBN","title":"Understanding virtual reality: interface, application, and design","title-short":"Understanding virtual reality","author":[{"family":"Sherman","given":"William R."},{"family":"Craig","given":"Alan B."}],"issued":{"date-parts":[["2019"]]},"citation-key":"shermanUnderstandingVirtualReality2019"}},{"id":693,"uris":["http://zotero.org/groups/4599106/items/3VXSPK83"],"itemData":{"id":693,"type":"article-journal","abstract":"Virtual Reality (VR), sometimes called Virtual Environments (VE) has drawn much attention in the last few years. Extensive media coverage causes this interest to grow rapidly. Very few people, however, really know what VR is, what its basic principles and its open problems are. In this paper a historical overview of virtual reality is presented, basic terminology and classes of VR systems are listed, followed by applications of this technology in science, work, and entertainment areas. An insightful study of typical VR systems is done. All components of VR application and interrelations between them are thoroughly examined: input devices, output devices and software. Additionally human factors and their implication on the design issues of VE are discussed . Finally, the future of VR is considered in two aspects: technological and social. New research directions, technological frontiers and potential applications are pointed out. The possible positive and negative influence of VR on li...","source":"ResearchGate","title":"Virtual Reality - History, Applications, Technology and Future","author":[{"family":"Mazuryk","given":"Tomasz"},{"family":"Gervautz","given":"Michael"}],"issued":{"date-parts":[["1999",12,30]]},"citation-key":"mazurykVirtualRealityHistory1999"}}],"schema":"https://github.com/citation-style-language/schema/raw/master/csl-citation.json"} </w:instrText>
      </w:r>
      <w:r w:rsidR="006D4C0E">
        <w:fldChar w:fldCharType="separate"/>
      </w:r>
      <w:r w:rsidR="00884983" w:rsidRPr="00884983">
        <w:t>(Milgram, Kishino 1994; LaValle 2020; Sherman, Craig 2019; Mazuryk, Gervautz 1999)</w:t>
      </w:r>
      <w:r w:rsidR="006D4C0E">
        <w:fldChar w:fldCharType="end"/>
      </w:r>
      <w:r w:rsidR="00884983">
        <w:t xml:space="preserve">. </w:t>
      </w:r>
    </w:p>
    <w:p w14:paraId="01CBD4A1" w14:textId="182EAAC0" w:rsidR="003D53F7" w:rsidRDefault="00826027" w:rsidP="00174B1A">
      <w:pPr>
        <w:pStyle w:val="Normlnprvnodsazen"/>
      </w:pPr>
      <w:r>
        <w:t>Koncept virtuální reality obec</w:t>
      </w:r>
      <w:r w:rsidR="00884983">
        <w:t>ně představují výše uvedené publikace</w:t>
      </w:r>
      <w:r w:rsidR="007337BF">
        <w:t>.</w:t>
      </w:r>
      <w:r w:rsidR="00884983">
        <w:t xml:space="preserve"> </w:t>
      </w:r>
      <w:r w:rsidR="007337BF">
        <w:t>Z</w:t>
      </w:r>
      <w:r w:rsidR="00884983">
        <w:t xml:space="preserve"> hlediska geoinformatiky a geografie je </w:t>
      </w:r>
      <w:r w:rsidR="007337BF">
        <w:t xml:space="preserve">vhodnější koncept </w:t>
      </w:r>
      <w:r w:rsidR="00884983">
        <w:t>virtuální</w:t>
      </w:r>
      <w:r w:rsidR="007337BF">
        <w:t>ch</w:t>
      </w:r>
      <w:r w:rsidR="00884983">
        <w:t xml:space="preserve"> </w:t>
      </w:r>
      <w:r w:rsidR="00805D18">
        <w:t>geografických prostředí, tedy VGE (</w:t>
      </w:r>
      <w:proofErr w:type="spellStart"/>
      <w:r w:rsidR="00805D18" w:rsidRPr="006A0B76">
        <w:rPr>
          <w:i/>
          <w:iCs/>
        </w:rPr>
        <w:t>virtual</w:t>
      </w:r>
      <w:proofErr w:type="spellEnd"/>
      <w:r w:rsidR="00805D18" w:rsidRPr="006A0B76">
        <w:rPr>
          <w:i/>
          <w:iCs/>
        </w:rPr>
        <w:t xml:space="preserve"> </w:t>
      </w:r>
      <w:proofErr w:type="spellStart"/>
      <w:r w:rsidR="00805D18" w:rsidRPr="006A0B76">
        <w:rPr>
          <w:i/>
          <w:iCs/>
        </w:rPr>
        <w:t>geographic</w:t>
      </w:r>
      <w:proofErr w:type="spellEnd"/>
      <w:r w:rsidR="00805D18" w:rsidRPr="006A0B76">
        <w:rPr>
          <w:i/>
          <w:iCs/>
        </w:rPr>
        <w:t xml:space="preserve"> environment</w:t>
      </w:r>
      <w:r w:rsidR="00805D18">
        <w:t>)</w:t>
      </w:r>
      <w:r w:rsidR="00884983">
        <w:t xml:space="preserve"> tento způsob pohledu představují </w:t>
      </w:r>
      <w:r w:rsidR="00805D18">
        <w:fldChar w:fldCharType="begin"/>
      </w:r>
      <w:r w:rsidR="000558F0">
        <w:instrText xml:space="preserve"> ADDIN ZOTERO_ITEM CSL_CITATION {"citationID":"hq8SQz0h","properties":{"formattedCitation":"(Stachon, Kubicek, Herman 2020; \\uc0\\u199{}\\uc0\\u246{}ltekin et al. 2020b; Batty 1997; Lin, Batty 2011; MacEachren et al. 1999; Blokdyk 2018; Lin et al. 2013)","plainCitation":"(Stachon, Kubicek, Herman 2020; Çöltekin et al. 2020b; Batty 1997; Lin, Batty 2011; MacEachren et al. 1999; Blokdyk 2018; Lin et al. 2013)","noteIndex":0},"citationItems":[{"id":696,"uris":["http://zotero.org/groups/4599106/items/YTW7VR2V"],"itemData":{"id":696,"type":"article-journal","container-title":"Geographic Information Science &amp; Technology Body of Knowledge","DOI":"10.22224/gistbok/2020.3.9","ISSN":"25772848","issue":"Q3","journalAbbreviation":"GIS&amp;T BoK","language":"cze","source":"DOI.org (Crossref)","title":"Virtual and Immersive Environments","URL":"https://gistbok.ucgis.org/bok-topics/virtual-and-immersive-environments","volume":"2020","author":[{"family":"Stachon","given":"Zdenik"},{"family":"Kubicek","given":"Petr"},{"family":"Herman","given":"Lukas"}],"accessed":{"date-parts":[["2022",3,30]]},"issued":{"date-parts":[["2020",7,1]]},"citation-key":"stachonVirtualImmersiveEnvironments2020"}},{"id":920,"uris":["http://zotero.org/groups/4599106/items/JZIZJVEZ"],"itemData":{"id":920,"type":"article-journal","abstract":"This manuscript identifies and documents unsolved problems and research challenges in the extended reality (XR) domain (i.e., virtual (VR), augmented (AR), and mixed reality (MR)). The manuscript is structured to include technology, design, and human factor perspectives. The text is visualization/display-focused, that is, other modalities such as audio, haptic, smell, and touch, while important for XR, are beyond the scope of this paper. We further narrow our focus to mainly geospatial research, with necessary deviations to other domains where these technologies are widely researched. The main objective of the study is to provide an overview of broader research challenges and directions in XR, especially in spatial sciences. Aside from the research challenges identified based on a comprehensive literature review, we provide case studies with original results from our own studies in each section as examples to demonstrate the relevance of the challenges in the current research. We believe that this paper will be of relevance to anyone who has scientific interest in extended reality, and/or uses these systems in their research.","container-title":"ISPRS International Journal of Geo-Information","DOI":"10.3390/ijgi9070439","ISSN":"2220-9964","issue":"7","language":"en","license":"http://creativecommons.org/licenses/by/3.0/","note":"number: 7\npublisher: Multidisciplinary Digital Publishing Institute","page":"439","source":"www.mdpi.com","title":"Extended Reality in Spatial Sciences: A Review of Research Challenges and Future Directions","title-short":"Extended Reality in Spatial Sciences","volume":"9","author":[{"family":"Çöltekin","given":"Arzu"},{"family":"Lochhead","given":"Ian"},{"family":"Madden","given":"Marguerite"},{"family":"Christophe","given":"Sidonie"},{"family":"Devaux","given":"Alexandre"},{"family":"Pettit","given":"Christopher"},{"family":"Lock","given":"Oliver"},{"family":"Shukla","given":"Shashwat"},{"family":"Herman","given":"Lukáš"},{"family":"Stachoň","given":"Zdeněk"},{"family":"Kubíček","given":"Petr"},{"family":"Snopková","given":"Dajana"},{"family":"Bernardes","given":"Sergio"},{"family":"Hedley","given":"Nicholas"}],"issued":{"date-parts":[["2020",7]]},"citation-key":"coltekinExtendedRealitySpatial2020"}},{"id":819,"uris":["http://zotero.org/groups/4599106/items/Z3ZU4WKG"],"itemData":{"id":819,"type":"article-journal","abstract":"Geography and its study are changing in subtle and dramatic ways in the rapid transition to a digital world. Here we present a preliminary discussion of how this new geography, which we call ‘virtual geography’, might be classified. Virtual geography is not merely Cyberspace per se for it comprises many types of place and space in which the digital world finds expression. We define cspace—the space within computers, cyberspace—the use of computers to communicate, and cyberplace—the infrastructure of the digital world, as key components of what Castells1 refers to as ‘real virtuality’. Virtual geography is all this as well as the study of these worlds from traditional geographic perspectives. Like all classifications, the interesting questions lie at the boundaries between classes—between espace and cyberspace, cyberspace and cyberplace, and between all of these. We illustrate this variety and complexity with examples.","collection-title":"Time and Space Geographic Perspectives on the Future","container-title":"Futures","DOI":"10.1016/S0016-3287(97)00018-9","ISSN":"0016-3287","issue":"4","journalAbbreviation":"Futures","language":"en","page":"337-352","source":"ScienceDirect","title":"Virtual geography","volume":"29","author":[{"family":"Batty","given":"Michael"}],"issued":{"date-parts":[["1997",5,1]]},"citation-key":"battyVirtualGeography1997"}},{"id":787,"uris":["http://zotero.org/groups/4599106/items/PFKYISAJ"],"itemData":{"id":787,"type":"book","edition":"1st edition","event-place":"Redlands, Calif","ISBN":"978-1-58948-318-7","language":"English","number-of-pages":"364","publisher":"Esri Press","publisher-place":"Redlands, Calif","source":"Amazon","title":"Virtual Geographic Environments","author":[{"family":"Lin","given":"Hui"},{"family":"Batty","given":"Michael"}],"issued":{"date-parts":[["2011",11,1]]},"citation-key":"linVirtualGeographicEnvironments2011"}},{"id":984,"uris":["http://zotero.org/groups/4599106/items/WTG23YNG"],"itemData":{"id":984,"type":"paper-conference","abstract":"Virtual environment (VE) technologies have considerable potential to extend the power of information visualization methods, and those of scientific visualization more broadly. Our specific focus here is on VE technologies as a medium for geographic visualization and on some of the challenges that must be addressed if the potential of VE is to be realized in this context.","collection-title":"NPIVM '99","container-title":"Proceedings of the 1999 workshop on new paradigms in information visualization and manipulation in conjunction with the eighth ACM internation conference on Information and knowledge management","DOI":"10.1145/331770.331781","event-place":"New York, NY, USA","ISBN":"978-1-58113-254-0","page":"35–40","publisher":"Association for Computing Machinery","publisher-place":"New York, NY, USA","source":"ACM Digital Library","title":"Virtual environments for geographic visualization: potential and challenges","title-short":"Virtual environments for geographic visualization","URL":"https://doi.org/10.1145/331770.331781","author":[{"family":"MacEachren","given":"Alan M."},{"family":"Edsall","given":"Robert"},{"family":"Haug","given":"Daniel"},{"family":"Baxter","given":"Ryan"},{"family":"Otto","given":"George"},{"family":"Masters","given":"Raymon"},{"family":"Fuhrmann","given":"Sven"},{"family":"Qian","given":"Liujian"}],"accessed":{"date-parts":[["2022",6,25]]},"issued":{"date-parts":[["1999",11,1]]},"citation-key":"maceachrenVirtualEnvironmentsGeographic1999"}},{"id":789,"uris":["http://zotero.org/groups/4599106/items/G9VQJYBQ"],"itemData":{"id":789,"type":"book","language":"English","number-of-pages":"91","publisher":"5STARCooks","source":"Amazon","title":"Virtual geographic environments A Complete Guide","author":[{"family":"Blokdyk","given":"Gerardus"}],"issued":{"date-parts":[["2018",5,3]]},"citation-key":"blokdykVirtualGeographicEnvironments2018"}},{"id":987,"uris":["http://zotero.org/groups/4599106/items/6DMKM32A"],"itemData":{"id":987,"type":"article-journal","abstract":"Virtual Geographic Environments (VGEs) are proposed as a new generation of geographic analysis tool to contribute to human understanding of the geographic world and assist in solving geographic problems at a deeper level. The development of VGEs is focused on meeting the three scientific requirements of Geographic Information Science (GIScience) — multi-dimensional visualization, dynamic phenomenon simulation, and public participation. To provide a clearer image that improves user understanding of VGEs and to contribute to future scientific development, this article reviews several aspects of VGEs. First, the evolutionary process from maps to previous GISystems and then to VGEs is illustrated, with a particular focus on the reasons VGEs were created. Then, extended from the conceptual framework and the components of a complete VGE, three use cases are identified that together encompass the current state of VGEs at different application levels: 1) a tool for geo-object-based multi-dimensional spatial analysis and multi-channel interaction, 2) a platform for geo-process-based simulation of dynamic geographic phenomena, and 3) a workspace for multi-participant-based collaborative geographic experiments. Based on the above analysis, the differences between VGEs and other similar platforms are discussed to draw their clear boundaries. Finally, a short summary of the limitations of current VGEs is given, and future directions are proposed to facilitate ongoing progress toward forming a comprehensive version of VGEs.","container-title":"Earth-Science Reviews","DOI":"10.1016/j.earscirev.2013.08.001","ISSN":"0012-8252","journalAbbreviation":"Earth-Science Reviews","language":"en","page":"74-84","source":"ScienceDirect","title":"Virtual Geographic Environments (VGEs): A New Generation of Geographic Analysis Tool","title-short":"Virtual Geographic Environments (VGEs)","volume":"126","author":[{"family":"Lin","given":"Hui"},{"family":"Chen","given":"Min"},{"family":"Lu","given":"Guonian"},{"family":"Zhu","given":"Qing"},{"family":"Gong","given":"Jiahua"},{"family":"You","given":"Xiong"},{"family":"Wen","given":"Yongning"},{"family":"Xu","given":"Bingli"},{"family":"Hu","given":"Mingyuan"}],"issued":{"date-parts":[["2013",11,1]]},"citation-key":"linVirtualGeographicEnvironments2013"}}],"schema":"https://github.com/citation-style-language/schema/raw/master/csl-citation.json"} </w:instrText>
      </w:r>
      <w:r w:rsidR="00805D18">
        <w:fldChar w:fldCharType="separate"/>
      </w:r>
      <w:r w:rsidR="00AC2D8B" w:rsidRPr="00AC2D8B">
        <w:rPr>
          <w:rFonts w:cs="Times New Roman"/>
          <w:szCs w:val="24"/>
        </w:rPr>
        <w:t>(Stachon, Kubicek, Herman 2020; Çöltekin et al. 2020b; Batty 1997; Lin, Batty 2011; MacEachren et al. 1999; Blokdyk 2018; Lin et al. 2013)</w:t>
      </w:r>
      <w:r w:rsidR="00805D18">
        <w:fldChar w:fldCharType="end"/>
      </w:r>
      <w:r w:rsidR="00D10A98">
        <w:t xml:space="preserve">. </w:t>
      </w:r>
    </w:p>
    <w:p w14:paraId="681159D4" w14:textId="03D182F9" w:rsidR="00D10A98" w:rsidRDefault="003D53F7" w:rsidP="00D10A98">
      <w:pPr>
        <w:pStyle w:val="Normlnprvnodsazen"/>
      </w:pPr>
      <w:r>
        <w:t>Prerekvizitou úspěšné geoprostorové vizualizace</w:t>
      </w:r>
      <w:r w:rsidR="000022AF">
        <w:t xml:space="preserve">, jak tradiční, tak v rámci virtuálních prostředí, </w:t>
      </w:r>
      <w:r>
        <w:t>je podrobné porozumění vstupním datům</w:t>
      </w:r>
      <w:r w:rsidR="00B82F54">
        <w:t xml:space="preserve"> tedy datovým modelům, metodám zpracování a výměny mezi technologiemi</w:t>
      </w:r>
      <w:r w:rsidR="008D4F69">
        <w:t xml:space="preserve"> </w:t>
      </w:r>
      <w:r w:rsidR="008D4F69">
        <w:fldChar w:fldCharType="begin"/>
      </w:r>
      <w:r w:rsidR="000558F0">
        <w:instrText xml:space="preserve"> ADDIN ZOTERO_ITEM CSL_CITATION {"citationID":"lUOTIqy4","properties":{"formattedCitation":"(Keil et al. 2021)","plainCitation":"(Keil et al. 2021)","noteIndex":0},"citationItems":[{"id":722,"uris":["http://zotero.org/groups/4599106/items/6KTVH8FL"],"itemData":{"id":722,"type":"article-journal","abstract":"Modern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citation-key":"keilCreatingImmersiveVirtual2021"}}],"schema":"https://github.com/citation-style-language/schema/raw/master/csl-citation.json"} </w:instrText>
      </w:r>
      <w:r w:rsidR="008D4F69">
        <w:fldChar w:fldCharType="separate"/>
      </w:r>
      <w:r w:rsidR="008D4F69" w:rsidRPr="008D4F69">
        <w:t>(Keil et al. 2021)</w:t>
      </w:r>
      <w:r w:rsidR="008D4F69">
        <w:fldChar w:fldCharType="end"/>
      </w:r>
      <w:r w:rsidR="00B82F54">
        <w:t>.</w:t>
      </w:r>
      <w:r w:rsidR="000022AF">
        <w:t xml:space="preserve"> Jelikož předností virtuální reality je prezentace </w:t>
      </w:r>
      <w:r w:rsidR="00174B1A">
        <w:t xml:space="preserve">více rozměrných dat </w:t>
      </w:r>
      <w:r w:rsidR="000022AF">
        <w:t xml:space="preserve">(šířka, délka, </w:t>
      </w:r>
      <w:r w:rsidR="00174B1A">
        <w:t>výška,</w:t>
      </w:r>
      <w:r w:rsidR="000022AF">
        <w:t xml:space="preserve"> popř. </w:t>
      </w:r>
      <w:r w:rsidR="00E2062E">
        <w:t>jiná veličina)</w:t>
      </w:r>
      <w:r w:rsidR="00174B1A">
        <w:t>. Z</w:t>
      </w:r>
      <w:r w:rsidR="00E2062E">
        <w:t>áklady modelování takových to dat řeší</w:t>
      </w:r>
      <w:r w:rsidR="000022AF">
        <w:t xml:space="preserve"> </w:t>
      </w:r>
      <w:r w:rsidR="000022AF">
        <w:fldChar w:fldCharType="begin"/>
      </w:r>
      <w:r w:rsidR="000558F0">
        <w:instrText xml:space="preserve"> ADDIN ZOTERO_ITEM CSL_CITATION {"citationID":"lROZwZj1","properties":{"formattedCitation":"(Abdul-Rahman, Pilouk 2008)","plainCitation":"(Abdul-Rahman, Pilouk 2008)","noteIndex":0},"citationItems":[{"id":986,"uris":["http://zotero.org/groups/4599106/items/NLB4PN43"],"itemData":{"id":986,"type":"book","call-number":"G70.212 .A19 2008","event-place":"Berlin ; New York","ISBN":"978-3-540-74166-4","note":"OCLC: ocn174167821","number-of-pages":"289","publisher":"Springer","publisher-place":"Berlin ; New York","source":"Library of Congress ISBN","title":"Spatial data modelling for 3D GIS","author":[{"family":"Abdul-Rahman","given":"Alias"},{"family":"Pilouk","given":"Morakot"}],"issued":{"date-parts":[["2008"]]},"citation-key":"abdul-rahmanSpatialDataModelling2008"}}],"schema":"https://github.com/citation-style-language/schema/raw/master/csl-citation.json"} </w:instrText>
      </w:r>
      <w:r w:rsidR="000022AF">
        <w:fldChar w:fldCharType="separate"/>
      </w:r>
      <w:r w:rsidR="000022AF" w:rsidRPr="000022AF">
        <w:t>(Abdul-Rahman, Pilouk 2008)</w:t>
      </w:r>
      <w:r w:rsidR="000022AF">
        <w:fldChar w:fldCharType="end"/>
      </w:r>
      <w:r w:rsidR="000022AF">
        <w:t xml:space="preserve">. </w:t>
      </w:r>
      <w:r w:rsidR="00747000">
        <w:t xml:space="preserve">Problematiku převodu 2D do 3D dat rozebírá </w:t>
      </w:r>
      <w:r w:rsidR="00747000">
        <w:fldChar w:fldCharType="begin"/>
      </w:r>
      <w:r w:rsidR="000558F0">
        <w:instrText xml:space="preserve"> ADDIN ZOTERO_ITEM CSL_CITATION {"citationID":"OZqQX6Ry","properties":{"formattedCitation":"(Halik 2018)","plainCitation":"(Halik 2018)","noteIndex":0},"citationItems":[{"id":894,"uris":["http://zotero.org/groups/4599106/items/K73IBXLQ"],"itemData":{"id":894,"type":"article-journal","abstract":"Virtual reality (VR) is a display and control technology. VR creates artificial worlds of sensory experience or immerses the user in representations of real spatial environments that might otherwise be inaccessible by virtue of distance, scale, time or physical incompatibilities of the user and the environment. The idea of VR is not new the first instances of VR were created in 1960s. But despite this, the issue of using VR technology in the aspect of existing topographic databases has not yet been researched by cartographers. The experiment was carried out on the Polish topographic database (BDOT 10k) in scale 1:10 000 to identify challenges in converting built-up areas into 3D VR geovisualization. In this paper, the author describes main features of VR, advantages and disadvantages of the analysed 2D topographic database in the context of 3D geovisualization, cartographic principles which may be applied into VR.","container-title":"The Cartographic Journal","DOI":"10.1080/00087041.2018.1541204","ISSN":"0008-7041","issue":"4","note":"publisher: Taylor &amp; Francis\n_eprint: https://doi.org/10.1080/00087041.2018.1541204","page":"391-399","source":"Taylor and Francis+NEJM","title":"Challenges in Converting the Polish Topographic Database of Built-Up Areas into 3D Virtual Reality Geovisualization","volume":"55","author":[{"family":"Halik","given":"Łukasz"}],"issued":{"date-parts":[["2018",10,2]]},"citation-key":"halikChallengesConvertingPolish2018"}}],"schema":"https://github.com/citation-style-language/schema/raw/master/csl-citation.json"} </w:instrText>
      </w:r>
      <w:r w:rsidR="00747000">
        <w:fldChar w:fldCharType="separate"/>
      </w:r>
      <w:r w:rsidR="00747000" w:rsidRPr="00747000">
        <w:t>(Halik 2018)</w:t>
      </w:r>
      <w:r w:rsidR="00747000">
        <w:fldChar w:fldCharType="end"/>
      </w:r>
      <w:r w:rsidR="00747000">
        <w:t xml:space="preserve">. </w:t>
      </w:r>
      <w:r w:rsidR="00B82F54">
        <w:t xml:space="preserve">Kompletní postup od získání geoprostorových dat přes integraci po jejich vizualizaci představují </w:t>
      </w:r>
      <w:r w:rsidR="00B82F54">
        <w:fldChar w:fldCharType="begin"/>
      </w:r>
      <w:r w:rsidR="000558F0">
        <w:instrText xml:space="preserve"> ADDIN ZOTERO_ITEM CSL_CITATION {"citationID":"dqKFM0Ts","properties":{"formattedCitation":"(Zhao et al. 2019; Laksono, Aditya 2019; Herman 2011; 2014; Buyuksalih et al. 2017; Keil et al. 2021)","plainCitation":"(Zhao et al. 2019; Laksono, Aditya 2019; Herman 2011; 2014; Buyuksalih et al. 2017; Keil et al. 2021)","noteIndex":0},"citationItems":[{"id":885,"uris":["http://zotero.org/groups/4599106/items/XFHD7ACM"],"itemData":{"id":885,"type":"article-journal","abstract":"The availability and quantity of remotely sensed and terrestrial geospatial data sets are on the rise. Historically, these data sets have been analyzed and quarried on 2D desktop computers; however, immersive technologies and specifically immersive virtual reality (iVR) allow for the integration, visualization, analysis, and exploration of these 3D geospatial data sets. iVR can deliver remote and large-scale geospatial data sets to the laboratory, providing embodied experiences of field sites across the earth and beyond. We describe a workflow for the ingestion of geospatial data sets and the development of an iVR workbench, and present the application of these for an experience of Iceland’s Thrihnukar volcano where we: (1) combined satellite imagery with terrain elevation data to create a basic reconstruction of the physical site; (2) used terrestrial LiDAR data to provide a geo-referenced point cloud model of the magmatic-volcanic system, as well as the LiDAR intensity values for the identification of rock types; and (3) used Structure-from-Motion (SfM) to construct a photorealistic point cloud of the inside volcano. The workbench provides tools for the direct manipulation of the georeferenced data sets, including scaling, rotation, and translation, and a suite of geometric measurement tools, including length, area, and volume. Future developments will be inspired by an ongoing user study that formally evaluates the workbench’s mature components in the context of fieldwork and analyses activities.","container-title":"Geo-spatial Information Science","DOI":"10.1080/10095020.2019.1621544","ISSN":"1009-5020","issue":"4","note":"publisher: Taylor &amp; Francis\n_eprint: https://doi.org/10.1080/10095020.2019.1621544","page":"237-250","source":"Taylor and Francis+NEJM","title":"Harnessing the power of immersive virtual reality - visualization and analysis of 3D earth science data sets","volume":"22","author":[{"family":"Zhao","given":"Jiayan"},{"family":"Wallgrün","given":"Jan Oliver"},{"family":"LaFemina","given":"Peter C."},{"family":"Normandeau","given":"Jim"},{"family":"Klippel","given":"Alexander"}],"issued":{"date-parts":[["2019",10,2]]},"citation-key":"zhaoHarnessingPowerImmersive2019"}},{"id":666,"uris":["http://zotero.org/groups/4599106/items/BR5KW623"],"itemData":{"id":666,"type":"article-journal","abstract":"Developers have long used game engines for visualizing virtual worlds for players to explore. However, using real-world data in a game engine is always a challenging task, since most game engines have very little support for geospatial data. This paper presents our findings from exploring the Unity3D game engine for visualizing large-scale topographic data from mixed sources of terrestrial laser scanner models and topographic map data. Level of detail (LOD) 3 3D models of two buildings of the Universitas Gadjah Mada campus were obtained using a terrestrial laser scanner converted into the FBX format. Mapbox for Unity was used to provide georeferencing support for the 3D model. Unity3D also used road and place name layers via Mapbox for Unity based on OpenStreetMap (OSM) data. LOD1 buildings were modeled from topographic map data using Mapbox, and 3D models from the terrestrial laser scanner replaced two of these buildings. Building information and attributes, as well as visual appearances, were added to 3D features. The Unity3D game engine provides a rich set of libraries and assets for user interactions, and custom C# scripts were used to provide a bird’s-eye-view mode of 3D zoom, pan, and orbital display. In addition to basic 3D navigation tools, a first-person view of the scene was utilized to enable users to gain a walk-through experience while virtually inspecting the objects on the ground. For a fly-through experience, a drone view was offered to help users inspect objects from the air. The result was a multiplatform 3D visualization capable of displaying 3D models in LOD3, as well as providing user interfaces for exploring the scene using “on the ground” and “from the air” types of first person view interactions. Using the Unity3D game engine to visualize mixed sources of topographic data creates many opportunities to optimize large-scale topographic data use.","container-title":"ISPRS International Journal of Geo-Information","DOI":"10.3390/ijgi8080361","ISSN":"2220-9964","issue":"8","language":"en","license":"http://creativecommons.org/licenses/by/3.0/","note":"number: 8\npublisher: Multidisciplinary Digital Publishing Institute","page":"361","source":"www.mdpi.com","title":"Utilizing A Game Engine for Interactive 3D Topographic Data Visualization","volume":"8","author":[{"family":"Laksono","given":"Dany"},{"family":"Aditya","given":"Trias"}],"issued":{"date-parts":[["2019",8]]},"citation-key":"laksonoUtilizingGameEngine2019"}},{"id":756,"uris":["http://zotero.org/groups/4599106/items/JR6E3ZKU"],"itemData":{"id":756,"type":"thesis","language":"cze","publisher":"Masarykova univerzita, Přírodovědecká fakulta","source":"is.muni.cz","title":"Moderní kartografické metody modelování měst","URL":"https://is.muni.cz/auth/th/edmr7/","author":[{"family":"Herman","given":"Lukáš"}],"accessed":{"date-parts":[["2022",6,18]]},"issued":{"date-parts":[["2011"]]},"citation-key":"hermanModerniKartografickeMetody2011"}},{"id":777,"uris":["http://zotero.org/groups/4599106/items/JF3QKCMI"],"itemData":{"id":777,"type":"thesis","language":"cze","publisher":"Masarykova univerzita, Přírodovědecká fakulta","source":"is.muni.cz","title":"Vizualizace 3D modelů měst na webu","URL":"https://is.muni.cz/auth/th/ci12f/?cop=3846004","author":[{"family":"Herman","given":"Lukáš"}],"accessed":{"date-parts":[["2022",6,18]]},"issued":{"date-parts":[["2014"]]},"citation-key":"hermanVizualizace3DModelu2014"}},{"id":847,"uris":["http://zotero.org/groups/4599106/items/NX2IY4TK"],"itemData":{"id":847,"type":"paper-conference","abstract":"3D City modelling is increasingly popular and becoming valuable tools in managing big cities. Urban and energy planning, landscape, noise-sewage modelling, underground mapping and navigation are among the applications/fields which really depend on 3D modelling for their effectiveness operations. Several research areas and implementation projects had been carried out to provide the most reliable 3D data format for sharing and functionalities as well as visualization platform and analysis. For instance, BIMTAS company has recently completed a project to estimate potential solar energy on 3D buildings for the whole Istanbul and now focussing on 3D utility underground mapping for a pilot case study. The research and implementation standard on 3D City Model domain (3D data sharing and visualization schema) is based on CityGML schema version 2.0. However, there are some limitations and issues in implementation phase for large dataset. Most of the limitations were due to the visualization, database integration and analysis platform (Unity3D game engine) as highlighted in this paper.","DOI":"10.5194/isprs-annals-IV-4-W4-161-2017","event-title":"ISPRS Annals of Photogrammetry, Remote Sensing and Spatial Information Sciences","page":"161-166","source":"ResearchGate","title":"3D MODELLING AND VISUALIZATION BASED ON THE UNITY GAME ENGINE – ADVANTAGES AND CHALLENGES","volume":"IV-4/W4","author":[{"family":"Buyuksalih","given":"Ismail"},{"family":"Bayburt","given":"Serdar"},{"family":"Buyuksalih","given":"G."},{"family":"Baskaraca","given":"A."},{"family":"Karim","given":"Hairi"},{"family":"Rahman","given":"Alias"}],"issued":{"date-parts":[["2017",11,13]]},"citation-key":"buyuksalih3DMODELLINGVISUALIZATION2017"}},{"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citation-key":"keilCreatingImmersiveVirtual2021"}}],"schema":"https://github.com/citation-style-language/schema/raw/master/csl-citation.json"} </w:instrText>
      </w:r>
      <w:r w:rsidR="00B82F54">
        <w:fldChar w:fldCharType="separate"/>
      </w:r>
      <w:r w:rsidR="00992828" w:rsidRPr="00992828">
        <w:t>(Zhao et al. 2019; Laksono, Aditya 2019; Herman 2011; 2014; Buyuksalih et al. 2017; Keil et al. 2021)</w:t>
      </w:r>
      <w:r w:rsidR="00B82F54">
        <w:fldChar w:fldCharType="end"/>
      </w:r>
      <w:r w:rsidR="00B82F54">
        <w:t>.</w:t>
      </w:r>
      <w:r w:rsidR="0010089A">
        <w:t xml:space="preserve"> </w:t>
      </w:r>
      <w:r w:rsidR="00737CE9">
        <w:fldChar w:fldCharType="begin"/>
      </w:r>
      <w:r w:rsidR="000558F0">
        <w:instrText xml:space="preserve"> ADDIN ZOTERO_ITEM CSL_CITATION {"citationID":"ADj3WzTN","properties":{"formattedCitation":"(Cibula 2021)","plainCitation":"(Cibula 2021)","noteIndex":0},"citationItems":[{"id":598,"uris":["http://zotero.org/groups/4599106/items/IM98Z997"],"itemData":{"id":598,"type":"thesis","language":"sla","publisher":"Masarykova univerzita, Přírodovědecká fakulta","source":"is.muni.cz","title":"Vývoj informačného systému na vizualizáciu 3D modelov a vývoj prototypu na meranie 3D objektov","URL":"https://is.muni.cz/auth/th/ngrk6/","author":[{"family":"Cibula","given":"Róbert"}],"accessed":{"date-parts":[["2022",3,1]]},"issued":{"date-parts":[["2021"]]},"citation-key":"cibulaVyvojInformacnehoSystemu2021"}}],"schema":"https://github.com/citation-style-language/schema/raw/master/csl-citation.json"} </w:instrText>
      </w:r>
      <w:r w:rsidR="00737CE9">
        <w:fldChar w:fldCharType="separate"/>
      </w:r>
      <w:r w:rsidR="00737CE9" w:rsidRPr="00737CE9">
        <w:t>(Cibula 2021)</w:t>
      </w:r>
      <w:r w:rsidR="00737CE9">
        <w:fldChar w:fldCharType="end"/>
      </w:r>
      <w:r w:rsidR="00737CE9">
        <w:t xml:space="preserve"> řeší vývoj webového informačního systému pro publikaci 2D a 3D dat. </w:t>
      </w:r>
      <w:r w:rsidR="0010089A">
        <w:t xml:space="preserve">Mimo samotná data je také nutné mít na paměti kartografická pravidla a principy při vizualizaci především 3D dat </w:t>
      </w:r>
      <w:r w:rsidR="00B93299">
        <w:fldChar w:fldCharType="begin"/>
      </w:r>
      <w:r w:rsidR="000558F0">
        <w:instrText xml:space="preserve"> ADDIN ZOTERO_ITEM CSL_CITATION {"citationID":"28feK83L","properties":{"formattedCitation":"(Pegg 2008)","plainCitation":"(Pegg 2008)","noteIndex":0},"citationItems":[{"id":795,"uris":["http://zotero.org/groups/4599106/items/W5IWD4ZE"],"itemData":{"id":795,"type":"article-journal","abstract":"Design issues regarding the presentation of geographical information in a th reedimensional perspective are varied and complex. This paper looks at some of issues of 3D mapping stemming from its rapid development as a cartographic tool, its growing popularity and accessibility amongst users, and the 3D cartographic principles proposed to manage the design and presentation that are not covered by traditional cartographic principles.","language":"en","page":"11","source":"Zotero","title":"Design Issues with 3D Maps and the Need for 3D Cartographic Design Principles","author":[{"family":"Pegg","given":"Dave"}],"issued":{"date-parts":[["2008"]]},"citation-key":"peggDesignIssues3D2008"}}],"schema":"https://github.com/citation-style-language/schema/raw/master/csl-citation.json"} </w:instrText>
      </w:r>
      <w:r w:rsidR="00B93299">
        <w:fldChar w:fldCharType="separate"/>
      </w:r>
      <w:r w:rsidR="00B93299" w:rsidRPr="00B93299">
        <w:t>(Pegg 2008)</w:t>
      </w:r>
      <w:r w:rsidR="00B93299">
        <w:fldChar w:fldCharType="end"/>
      </w:r>
      <w:r w:rsidR="00B93299">
        <w:t>.</w:t>
      </w:r>
    </w:p>
    <w:p w14:paraId="5BB89594" w14:textId="5245F133" w:rsidR="004F5876" w:rsidRDefault="00D10A98" w:rsidP="004F5876">
      <w:pPr>
        <w:pStyle w:val="Normlnprvnodsazen"/>
      </w:pPr>
      <w:r>
        <w:t xml:space="preserve">Proto aby vizualizace plnila svůj účel je </w:t>
      </w:r>
      <w:r w:rsidR="0064029B">
        <w:t>nutné,</w:t>
      </w:r>
      <w:r>
        <w:t xml:space="preserve"> aby byla přístupná uživatelům</w:t>
      </w:r>
      <w:r w:rsidR="0064029B">
        <w:t xml:space="preserve">. Přístupnost v kontextu této práce představuje publikace vizualizace ve webovém prostředí. Problematikou rozšířené reality ve webovém prostředí se zabývá </w:t>
      </w:r>
      <w:r w:rsidR="0064029B">
        <w:fldChar w:fldCharType="begin"/>
      </w:r>
      <w:r w:rsidR="000558F0">
        <w:instrText xml:space="preserve"> ADDIN ZOTERO_ITEM CSL_CITATION {"citationID":"TcG249KQ","properties":{"formattedCitation":"(Maclntyre, Smith 2018)","plainCitation":"(Maclntyre, Smith 2018)","noteIndex":0},"citationItems":[{"id":878,"uris":["http://zotero.org/groups/4599106/items/EK4YUSGK"],"itemData":{"id":878,"type":"paper-conference","abstract":"The web has a long history as a platform for design and creativity, and new standards aim to bring a wide range of emerging technologies (AR, VR, voice, IoT, etc) to the web. The WebXR Device API hopes to bring AR and VR capabilities to the web and allow these technologies to be added to new or existing web sites. How these technologies are exposed, and what capabilities they have, needs to be informed by designers and others with real use-cases in mind. This position paper outlines some of the questions and ideas we have on future directions for the immersive web. In addition to expanding the initial WebXR Device API to support a more comprehensive set of capabilities, additional web APIs and frameworks will need to be created or expanded to fulfill the promised of Web-based AR and VR. As part of charting this path forward, the community will also need to decide what will and will not be possible on the web, and in what areas web-based AR and VR will excel.","container-title":"2018 IEEE International Symposium on Mixed and Augmented Reality Adjunct (ISMAR-Adjunct)","DOI":"10.1109/ISMAR-Adjunct.2018.00099","event-title":"2018 IEEE International Symposium on Mixed and Augmented Reality Adjunct (ISMAR-Adjunct)","page":"338-342","source":"IEEE Xplore","title":"Thoughts on the Future of WebXR and the Immersive Web","author":[{"family":"Maclntyre","given":"Blair"},{"family":"Smith","given":"Trevor F."}],"issued":{"date-parts":[["2018",10]]},"citation-key":"maclntyreThoughtsFutureWebXR2018"}}],"schema":"https://github.com/citation-style-language/schema/raw/master/csl-citation.json"} </w:instrText>
      </w:r>
      <w:r w:rsidR="0064029B">
        <w:fldChar w:fldCharType="separate"/>
      </w:r>
      <w:r w:rsidR="0064029B" w:rsidRPr="0064029B">
        <w:t>(Maclntyre, Smith 2018)</w:t>
      </w:r>
      <w:r w:rsidR="0064029B">
        <w:fldChar w:fldCharType="end"/>
      </w:r>
      <w:r w:rsidR="0064029B">
        <w:t xml:space="preserve">. </w:t>
      </w:r>
      <w:r w:rsidR="00E2062E">
        <w:t xml:space="preserve">Podrobný návod tvorby VR prostředí na webu představuje </w:t>
      </w:r>
      <w:r w:rsidR="00E2062E">
        <w:fldChar w:fldCharType="begin"/>
      </w:r>
      <w:r w:rsidR="000558F0">
        <w:instrText xml:space="preserve"> ADDIN ZOTERO_ITEM CSL_CITATION {"citationID":"tDsCOojp","properties":{"formattedCitation":"(Baruah 2021)","plainCitation":"(Baruah 2021)","noteIndex":0},"citationItems":[{"id":751,"uris":["http://zotero.org/groups/4599106/items/NX9GCM84"],"itemData":{"id":751,"type":"book","event-place":"Berkeley, CA","ISBN":"978-1-4842-6317-4","language":"en","note":"DOI: 10.1007/978-1-4842-6318-1","publisher":"Apress","publisher-place":"Berkeley, CA","source":"DOI.org (Crossref)","title":"AR and VR Using the WebXR API: Learn to Create Immersive Content with WebGL, Three.js, and A-Frame","title-short":"AR and VR Using the WebXR API","URL":"http://link.springer.com/10.1007/978-1-4842-6318-1","author":[{"family":"Baruah","given":"Rakesh"}],"accessed":{"date-parts":[["2022",6,1]]},"issued":{"date-parts":[["2021"]]},"citation-key":"baruahARVRUsing2021"}}],"schema":"https://github.com/citation-style-language/schema/raw/master/csl-citation.json"} </w:instrText>
      </w:r>
      <w:r w:rsidR="00E2062E">
        <w:fldChar w:fldCharType="separate"/>
      </w:r>
      <w:r w:rsidR="00E2062E" w:rsidRPr="00E2062E">
        <w:t>(Baruah 2021)</w:t>
      </w:r>
      <w:r w:rsidR="00E2062E">
        <w:fldChar w:fldCharType="end"/>
      </w:r>
      <w:r w:rsidR="00E2062E">
        <w:t>.</w:t>
      </w:r>
      <w:r w:rsidR="004F5876">
        <w:t xml:space="preserve"> </w:t>
      </w:r>
      <w:r w:rsidR="004F5876">
        <w:fldChar w:fldCharType="begin"/>
      </w:r>
      <w:r w:rsidR="000558F0">
        <w:instrText xml:space="preserve"> ADDIN ZOTERO_ITEM CSL_CITATION {"citationID":"hEeUfH0K","properties":{"formattedCitation":"(Butcher, John, Ritsos 2021)","plainCitation":"(Butcher, John, Ritsos 2021)","noteIndex":0},"citationItems":[{"id":663,"uris":["http://zotero.org/groups/4599106/items/MP4ET9XP"],"itemData":{"id":663,"type":"article-journal","abstract":"We present VRIA, a Web-based framework for creating Immersive Analytics (IA) experiences in Virtual Reality. VRIA is built upon WebVR, A-Frame, React and D3.js, and offers a visualization creation workflow which enables users, of different levels of expertise, to rapidly develop Immersive Analytics experiences for the Web. The use of these open-standards Web-based technologies allows us to implement VR experiences in a browser and offers strong synergies with popular visualization libraries, through the HTML Document Object Model (DOM). This makes VRIA ubiquitous and platform-independent. Moreover, by using WebVR's progressive enhancement, the experiences VRIA creates are accessible on a plethora of devices. We elaborate on our motivation for focusing on open-standards Web technologies, present the VRIA creation workflow and detail the underlying mechanics of our framework. We also report on techniques and optimizations necessary for implementing Immersive Analytics experiences on the Web, discuss scalability implications of our framework, and present a series of use case applications to demonstrate the various features of VRIA. Finally, we discuss current limitations of our framework, the lessons learned from its development, and outline further extensions.","container-title":"IEEE Transactions on Visualization and Computer Graphics","DOI":"10.1109/TVCG.2020.2965109","ISSN":"1941-0506","issue":"7","note":"event-title: IEEE Transactions on Visualization and Computer Graphics","page":"3213-3225","source":"IEEE Xplore","title":"VRIA: A Web-Based Framework for Creating Immersive Analytics Experiences","title-short":"VRIA","volume":"27","author":[{"family":"Butcher","given":"Peter W. S."},{"family":"John","given":"Nigel W."},{"family":"Ritsos","given":"Panagiotis D."}],"issued":{"date-parts":[["2021",7]]},"citation-key":"butcherVRIAWebBasedFramework2021"}}],"schema":"https://github.com/citation-style-language/schema/raw/master/csl-citation.json"} </w:instrText>
      </w:r>
      <w:r w:rsidR="004F5876">
        <w:fldChar w:fldCharType="separate"/>
      </w:r>
      <w:r w:rsidR="004F5876" w:rsidRPr="004F5876">
        <w:t>(Butcher, John, Ritsos 2021)</w:t>
      </w:r>
      <w:r w:rsidR="004F5876">
        <w:fldChar w:fldCharType="end"/>
      </w:r>
      <w:r w:rsidR="004F5876">
        <w:t xml:space="preserve"> představuje webový framework pro tvorbu obecných vizualizací dat ve VR na webu.</w:t>
      </w:r>
      <w:r w:rsidR="00E2062E">
        <w:t xml:space="preserve"> </w:t>
      </w:r>
      <w:r w:rsidR="0064029B">
        <w:t xml:space="preserve">V případě VGE je často řešena problematika distribuovaných </w:t>
      </w:r>
      <w:r w:rsidR="0064029B">
        <w:rPr>
          <w:i/>
          <w:iCs/>
        </w:rPr>
        <w:t xml:space="preserve">kolaborativních </w:t>
      </w:r>
      <w:r w:rsidR="0064029B">
        <w:t xml:space="preserve">prostředí v rámci rozšířené reality. Obecně tuto problematiku řeší í </w:t>
      </w:r>
      <w:r w:rsidR="0064029B">
        <w:fldChar w:fldCharType="begin"/>
      </w:r>
      <w:r w:rsidR="000558F0">
        <w:instrText xml:space="preserve"> ADDIN ZOTERO_ITEM CSL_CITATION {"citationID":"ulD8JJpW","properties":{"formattedCitation":"(Lee, Yoo 2021; \\uc0\\u352{}a\\uc0\\u353{}inka et al. 2019)","plainCitation":"(Lee, Yoo 2021; Šašinka et al. 2019)","noteIndex":0},"citationItems":[{"id":643,"uris":["http://zotero.org/groups/4599106/items/MZLBIDCP"],"itemData":{"id":643,"type":"article-journal","abstract":"Collaborating in a physically remote location saves time and money. Many remote collaboration systems have been studied and commercialized. Their capabilities have been confined to virtual objects and information. More recent studies have focused on collaborating in a physical environment and with physical objects. However, they have limitations including shaky and unstable views (scenes), view dependence, low scalability, and poor content expression. In this paper, we propose a web-based extended reality (XR) collaboration system that alleviates the aforementioned issues and enables effective, reproducible cooperation. Our proposed system comprises three parts: interaction device webization, which expands the web browser’s device interfaces; unified XR representation, which describes content interoperable in both virtual reality (VR) and augmented reality (AR); and unified coordinate creation, which enables presenting physical objects’ pose in world coordinates. With this system, a user in VR can intuitively instruct the manipulation of a physical object by manipulating a virtual object representative of the physical object. Conversely, a user in AR can catch up with the instruction by observing the augmented virtual object on the physical object. Moreover, as the pose of the physical object at the AR user’s worksite is reflected in the virtual object, the VR user can recognize the working progress and give feedback to the AR user. To improve remote collaboration, we surveyed XR collaboration studies and proposed a new method for classifying XR collaborative applications based on the virtual–real engagement and ubiquitous computing continuum. We implemented a prototype and conducted a survey among submarine crews, most of whom were positively inclined to use our system, to convey that the system would be helpful in improving their job performance. Furthermore, we suggested possible improvements to it to enhance each participant’s understanding of the other user’s context within the XR collaboration.","DOI":"10.1093/jcde/qwab012","page":"756-772","source":"ResearchGate","title":"XR collaboration beyond virtual reality: work in the real world","title-short":"XR collaboration beyond virtual reality","volume":"8","author":[{"family":"Lee","given":"Yongjae"},{"family":"Yoo","given":"Byounghyun"}],"issued":{"date-parts":[["2021",4,28]]},"citation-key":"leeXRCollaborationVirtual2021"}},{"id":899,"uris":["http://zotero.org/groups/4599106/items/A3BHJCBG"],"itemData":{"id":899,"type":"article-journal","abstract":"Immersive virtual reality (iVR) devices are rapidly becoming an important part of our lives and forming a new way for people to interact with computers and each other. The impact and consequences of this innovative technology have not yet been satisfactory explored. This empirical study investigated the cognitive and social aspects of collaboration in a shared, immersive virtual reality. A unique application for implementing a collaborative immersive virtual environment (CIVE) was developed by our interdisciplinary team as a software solution for educational purposes, with two scenarios for learning about hypsography, i.e., explanations of contour line principles. Both scenarios allow switching between a usual 2D contour map and a 3D model of the corresponding terrain to increase the intelligibility and clarity of the educational content. Gamification principles were also applied to both scenarios to augment user engagement during the completion of tasks. A qualitative research approach was adopted to obtain a deep insight into the lived experience of users in a CIVE. It was thus possible to form a deep understanding of very new subject matter. Twelve pairs of participants were observed during their CIVE experience and then interviewed either in a semistructured interview or a focus group. Data from these three research techniques were analyzed using interpretative phenomenological analysis, which is research method for studying individual experience. Four superordinate themes—with detailed descriptions of experiences shared by numerous participants—emerged as results from the analysis; we called these (1) Appreciation for having a collaborator, (2) The Surprising “Fun with Maps”, (3) Communication as a challenge, and (4) Cognition in two realities. The findings of the study indicate the importance of the social dimension during education in a virtual environment and the effectiveness of dynamic and interactive 3D visualization.","container-title":"ISPRS International Journal of Geo-Information","DOI":"10.3390/ijgi8010003","ISSN":"2220-9964","issue":"1","language":"en","license":"http://creativecommons.org/licenses/by/3.0/","note":"number: 1\npublisher: Multidisciplinary Digital Publishing Institute","page":"3","source":"www.mdpi.com","title":"Collaborative Immersive Virtual Environments for Education in Geography","volume":"8","author":[{"family":"Šašinka","given":"Čeněk"},{"family":"Stachoň","given":"Zdeněk"},{"family":"Sedlák","given":"Michal"},{"family":"Chmelík","given":"Jiří"},{"family":"Herman","given":"Lukáš"},{"family":"Kubíček","given":"Petr"},{"family":"Šašinková","given":"Alžběta"},{"family":"Doležal","given":"Milan"},{"family":"Tejkl","given":"Hynek"},{"family":"Urbánek","given":"Tomáš"},{"family":"Svatoňová","given":"Hana"},{"family":"Ugwitz","given":"Pavel"},{"family":"Juřík","given":"Vojtěch"}],"issued":{"date-parts":[["2019",1]]},"citation-key":"sasinkaCollaborativeImmersiveVirtual2019"}}],"schema":"https://github.com/citation-style-language/schema/raw/master/csl-citation.json"} </w:instrText>
      </w:r>
      <w:r w:rsidR="0064029B">
        <w:fldChar w:fldCharType="separate"/>
      </w:r>
      <w:r w:rsidR="00B9144D" w:rsidRPr="00B9144D">
        <w:rPr>
          <w:rFonts w:cs="Times New Roman"/>
          <w:szCs w:val="24"/>
        </w:rPr>
        <w:t>(Lee, Yoo 2021; Šašinka et al. 2019)</w:t>
      </w:r>
      <w:r w:rsidR="0064029B">
        <w:fldChar w:fldCharType="end"/>
      </w:r>
      <w:r w:rsidR="0064029B">
        <w:t xml:space="preserve">, v geoinformačním kontextu pak </w:t>
      </w:r>
      <w:r w:rsidR="0064029B">
        <w:fldChar w:fldCharType="begin"/>
      </w:r>
      <w:r w:rsidR="000558F0">
        <w:instrText xml:space="preserve"> ADDIN ZOTERO_ITEM CSL_CITATION {"citationID":"pXK4rjPm","properties":{"formattedCitation":"(Sermet, Demir 2021)","plainCitation":"(Sermet, Demir 2021)","noteIndex":0},"citationItems":[{"id":620,"uris":["http://zotero.org/groups/4599106/items/VG2JRLIH"],"itemData":{"id":620,"type":"article-journal","abstract":"This research introduces GeospatialVR, an open-source collaborative virtual reality framework to dynamically create 3D real-world environments that can be served on any web platform and accessed via desktop and mobile devices and virtual reality headsets. The framework can generate realistic simulations of desired locations entailing the terrain, elevation model, infrastructures, dynamic visualizations (e.g. water and fire simulation), and information layers (e.g. disaster damages and extent, sensor readings, occupancy, traffic, weather). These layers enable in-situ visualization of useful data to aid public, scientists, officials, and decision-makers in acquiring a bird's eye view of the current, historical, or forecasted condition of a community. The framework incorporates multiuser support to allow different stakeholders to remotely work on the same VR environment and observe other users' actions and 3D positions via avatars in real-time, and thus, presenting the potential to be utilized as a virtual incident command center or a meeting room. GeospatialVR's purpose is to enhance existing web-based cyberinfrastructure systems with the integration of immersive geospatial capabilities to assist the development of next-generation information and decision support systems powered by virtual reality. Finally, several case studies have been developed for flooding, wildfire, transportation, and public safety.","container-title":"Computers &amp; Geosciences","DOI":"10.1016/j.cageo.2021.105010","journalAbbreviation":"Computers &amp; Geosciences","page":"105010","source":"ResearchGate","title":"GeospatialVR: A web-based virtual reality framework for collaborative environmental simulations","title-short":"GeospatialVR","volume":"159","author":[{"family":"Sermet","given":"Yusuf"},{"family":"Demir","given":"Ibrahim"}],"issued":{"date-parts":[["2021",11,1]]},"citation-key":"sermetGeospatialVRWebbasedVirtual2021"}}],"schema":"https://github.com/citation-style-language/schema/raw/master/csl-citation.json"} </w:instrText>
      </w:r>
      <w:r w:rsidR="0064029B">
        <w:fldChar w:fldCharType="separate"/>
      </w:r>
      <w:r w:rsidR="0064029B" w:rsidRPr="0064029B">
        <w:t>(Sermet, Demir 2021)</w:t>
      </w:r>
      <w:r w:rsidR="0064029B">
        <w:fldChar w:fldCharType="end"/>
      </w:r>
      <w:r w:rsidR="0064029B">
        <w:t xml:space="preserve">. </w:t>
      </w:r>
    </w:p>
    <w:p w14:paraId="64DCAF94" w14:textId="1A5F5E0B" w:rsidR="00E85CCE" w:rsidRDefault="00174B1A" w:rsidP="00CF2502">
      <w:pPr>
        <w:pStyle w:val="Normlnprvnodsazen"/>
        <w:divId w:val="1117915535"/>
      </w:pPr>
      <w:r>
        <w:t xml:space="preserve">Za účelem vhodného výběru technologie pro vývoj </w:t>
      </w:r>
      <w:r w:rsidR="00D96F27">
        <w:t>XR</w:t>
      </w:r>
      <w:r>
        <w:t xml:space="preserve"> aplikace pro prezentaci geoprostorových dat je vhodný široký průzkum případových studií a jejich následná typologie na základě tematického zaměření, ale i využité technologie. </w:t>
      </w:r>
      <w:r w:rsidR="00E85CCE">
        <w:t xml:space="preserve">Vizualizaci terénu pomocí herních </w:t>
      </w:r>
      <w:proofErr w:type="spellStart"/>
      <w:r w:rsidR="00E85CCE">
        <w:t>enginů</w:t>
      </w:r>
      <w:proofErr w:type="spellEnd"/>
      <w:r w:rsidR="00E85CCE">
        <w:t xml:space="preserve"> řeší </w:t>
      </w:r>
      <w:r w:rsidR="00E85CCE">
        <w:fldChar w:fldCharType="begin"/>
      </w:r>
      <w:r w:rsidR="000558F0">
        <w:instrText xml:space="preserve"> ADDIN ZOTERO_ITEM CSL_CITATION {"citationID":"unGJ9MDN","properties":{"formattedCitation":"(Mat et al. 2014)","plainCitation":"(Mat et al. 2014)","noteIndex":0},"citationItems":[{"id":823,"uris":["http://zotero.org/groups/4599106/items/DREZMRI2"],"itemData":{"id":823,"type":"article-journal","abstract":"This paper reviews on the 3D terrain visualisation of GIS data using game engines that are available in the market as well as open source. 3D terrain visualisation is a technique used to visualise terrain information from GIS data such as a digital elevation model (DEM), triangular irregular network (TIN) and contour. Much research has been conducted to transform the 2D view of map to 3D. There are several terrain visualisation softwares that are available for free, which include Cesium, Hftool and Landserf. This review paper will help interested users to better understand the current state of art in 3D terrain visualisation of GIS data using game engines.","container-title":"IOP Conference Series: Earth and Environmental Science","DOI":"10.1088/1755-1315/20/1/012037","ISSN":"1755-1315","journalAbbreviation":"IOP Conf. Ser.: Earth Environ. Sci.","language":"en","note":"publisher: IOP Publishing","page":"012037","source":"Institute of Physics","title":"Using game engine for 3D terrain visualisation of GIS data: A review","title-short":"Using game engine for 3D terrain visualisation of GIS data","volume":"20","author":[{"family":"Mat","given":"Ruzinoor Che"},{"family":"Shariff","given":"Abdul Rashid Mohammed"},{"family":"Zulkifli","given":"Abdul Nasir"},{"family":"Rahim","given":"Mohd Shafry Mohd"},{"family":"Mahayudin","given":"Mohd Hafiz"}],"issued":{"date-parts":[["2014",6]]},"citation-key":"matUsingGameEngine2014"}}],"schema":"https://github.com/citation-style-language/schema/raw/master/csl-citation.json"} </w:instrText>
      </w:r>
      <w:r w:rsidR="00E85CCE">
        <w:fldChar w:fldCharType="separate"/>
      </w:r>
      <w:r w:rsidR="00E85CCE" w:rsidRPr="00E85CCE">
        <w:t>(Mat et al. 2014)</w:t>
      </w:r>
      <w:r w:rsidR="00E85CCE">
        <w:fldChar w:fldCharType="end"/>
      </w:r>
      <w:r w:rsidR="00E85CCE">
        <w:t xml:space="preserve">. Komplexnější scény za pomocí herních </w:t>
      </w:r>
      <w:proofErr w:type="spellStart"/>
      <w:r w:rsidR="00E85CCE">
        <w:t>enginů</w:t>
      </w:r>
      <w:proofErr w:type="spellEnd"/>
      <w:r w:rsidR="00E85CCE">
        <w:t xml:space="preserve"> pak představují </w:t>
      </w:r>
      <w:r w:rsidR="00E85CCE">
        <w:fldChar w:fldCharType="begin"/>
      </w:r>
      <w:r w:rsidR="000558F0">
        <w:instrText xml:space="preserve"> ADDIN ZOTERO_ITEM CSL_CITATION {"citationID":"3X5ubpa3","properties":{"formattedCitation":"(Ugwitz, Stacho\\uc0\\u328{}, Kubicek 2021; Laksono, Aditya 2019; Keil et al. 2021)","plainCitation":"(Ugwitz, Stachoň, Kubicek 2021; Laksono, Aditya 2019; Keil et al. 2021)","noteIndex":0},"citationItems":[{"id":570,"uris":["http://zotero.org/groups/4599106/items/J8S7N4ZR"],"itemData":{"id":570,"type":"article-journal","container-title":"Abstracts of the ICA","DOI":"10.5194/ica-abs-3-296-2021","journalAbbreviation":"Abstracts of the ICA","page":"1-1","source":"ResearchGate","title":"Building a virtual cartographic museum","volume":"3","author":[{"family":"Ugwitz","given":"Pavel"},{"family":"Stachoň","given":"Zdeněk"},{"family":"Kubicek","given":"Petr"}],"issued":{"date-parts":[["2021",12,13]]},"citation-key":"ugwitzBuildingVirtualCartographic2021"}},{"id":666,"uris":["http://zotero.org/groups/4599106/items/BR5KW623"],"itemData":{"id":666,"type":"article-journal","abstract":"Developers have long used game engines for visualizing virtual worlds for players to explore. However, using real-world data in a game engine is always a challenging task, since most game engines have very little support for geospatial data. This paper presents our findings from exploring the Unity3D game engine for visualizing large-scale topographic data from mixed sources of terrestrial laser scanner models and topographic map data. Level of detail (LOD) 3 3D models of two buildings of the Universitas Gadjah Mada campus were obtained using a terrestrial laser scanner converted into the FBX format. Mapbox for Unity was used to provide georeferencing support for the 3D model. Unity3D also used road and place name layers via Mapbox for Unity based on OpenStreetMap (OSM) data. LOD1 buildings were modeled from topographic map data using Mapbox, and 3D models from the terrestrial laser scanner replaced two of these buildings. Building information and attributes, as well as visual appearances, were added to 3D features. The Unity3D game engine provides a rich set of libraries and assets for user interactions, and custom C# scripts were used to provide a bird’s-eye-view mode of 3D zoom, pan, and orbital display. In addition to basic 3D navigation tools, a first-person view of the scene was utilized to enable users to gain a walk-through experience while virtually inspecting the objects on the ground. For a fly-through experience, a drone view was offered to help users inspect objects from the air. The result was a multiplatform 3D visualization capable of displaying 3D models in LOD3, as well as providing user interfaces for exploring the scene using “on the ground” and “from the air” types of first person view interactions. Using the Unity3D game engine to visualize mixed sources of topographic data creates many opportunities to optimize large-scale topographic data use.","container-title":"ISPRS International Journal of Geo-Information","DOI":"10.3390/ijgi8080361","ISSN":"2220-9964","issue":"8","language":"en","license":"http://creativecommons.org/licenses/by/3.0/","note":"number: 8\npublisher: Multidisciplinary Digital Publishing Institute","page":"361","source":"www.mdpi.com","title":"Utilizing A Game Engine for Interactive 3D Topographic Data Visualization","volume":"8","author":[{"family":"Laksono","given":"Dany"},{"family":"Aditya","given":"Trias"}],"issued":{"date-parts":[["2019",8]]},"citation-key":"laksonoUtilizingGameEngine2019"}},{"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citation-key":"keilCreatingImmersiveVirtual2021"}}],"schema":"https://github.com/citation-style-language/schema/raw/master/csl-citation.json"} </w:instrText>
      </w:r>
      <w:r w:rsidR="00E85CCE">
        <w:fldChar w:fldCharType="separate"/>
      </w:r>
      <w:r w:rsidR="00DF109F" w:rsidRPr="00DF109F">
        <w:rPr>
          <w:rFonts w:cs="Times New Roman"/>
          <w:szCs w:val="24"/>
        </w:rPr>
        <w:t>(Ugwitz, Stachoň, Kubicek 2021; Laksono, Aditya 2019; Keil et al. 2021)</w:t>
      </w:r>
      <w:r w:rsidR="00E85CCE">
        <w:fldChar w:fldCharType="end"/>
      </w:r>
      <w:r w:rsidR="004D50E3">
        <w:t xml:space="preserve">. Vizualizace </w:t>
      </w:r>
      <w:r w:rsidR="00CF2502">
        <w:t xml:space="preserve">terénu je řešena pomocí webových technologií v </w:t>
      </w:r>
      <w:r w:rsidR="00CF2502">
        <w:fldChar w:fldCharType="begin"/>
      </w:r>
      <w:r w:rsidR="000558F0">
        <w:instrText xml:space="preserve"> ADDIN ZOTERO_ITEM CSL_CITATION {"citationID":"dsIMRcmQ","properties":{"formattedCitation":"(Herman, \\uc0\\u344{}ezn\\uc0\\u237{}k 2015)","plainCitation":"(Herman, Řezník 2015)","noteIndex":0},"citationItems":[{"id":916,"uris":["http://zotero.org/groups/4599106/items/6NZ7FLXH"],"itemData":{"id":916,"type":"article-journal","abstract":"Abstract. 3D information is essential for a number of applications used daily in various domains such as crisis management, energy management, urban planning, and cultural heritage, as well as pollution and noise mapping, etc. This paper is devoted to the issue of 3D modelling from the levels of buildings to cities. The theoretical sections comprise an analysis of cartographic principles for the 3D visualization of spatial data as well as a review of technologies and data formats used in the visualization of 3D models. Emphasis was placed on the verification of available web technologies; for example, X3DOM library was chosen for the implementation of a proof-of-concept web application. The created web application displays a 3D model of the city district of Nový Lískovec in Brno, the Czech Republic. The developed 3D visualization shows a terrain model, 3D buildings, noise pollution, and other related information. Attention was paid to the areas important for handling heterogeneous input data, the design of interactive functionality, and navigation assistants. The advantages, limitations, and future development of the proposed concept are discussed in the conclusions.","container-title":"The International Archives of the Photogrammetry, Remote Sensing and Spatial Information Sciences","DOI":"10.5194/isprsarchives-XL-3-W3-479-2015","ISSN":"2194-9034","journalAbbreviation":"Int. Arch. Photogramm. Remote Sens. Spatial Inf. Sci.","language":"en","page":"479-485","source":"DOI.org (Crossref)","title":"3D WEB VISUALIZATION OF ENVIRONMENTAL INFORMATION – INTEGRATION OF HETEROGENEOUS DATA SOURCES WHEN PROVIDING NAVIGATION AND INTERACTION","volume":"XL-3/W3","author":[{"family":"Herman","given":"L."},{"family":"Řezník","given":"T."}],"issued":{"date-parts":[["2015",8,20]]},"citation-key":"herman3DWEBVISUALIZATION2015"}}],"schema":"https://github.com/citation-style-language/schema/raw/master/csl-citation.json"} </w:instrText>
      </w:r>
      <w:r w:rsidR="00CF2502">
        <w:fldChar w:fldCharType="separate"/>
      </w:r>
      <w:r w:rsidR="00CF2502" w:rsidRPr="00CF2502">
        <w:rPr>
          <w:rFonts w:cs="Times New Roman"/>
          <w:szCs w:val="24"/>
        </w:rPr>
        <w:t>(Herman, Řezník 2015)</w:t>
      </w:r>
      <w:r w:rsidR="00CF2502">
        <w:fldChar w:fldCharType="end"/>
      </w:r>
    </w:p>
    <w:p w14:paraId="5B73E8F3" w14:textId="377619B5" w:rsidR="008A172B" w:rsidRDefault="00DF109F" w:rsidP="008A172B">
      <w:pPr>
        <w:pStyle w:val="Normlnprvnodsazen"/>
        <w:divId w:val="1117915535"/>
        <w:rPr>
          <w:color w:val="FF0000"/>
          <w:lang w:eastAsia="en-US"/>
        </w:rPr>
      </w:pPr>
      <w:r w:rsidRPr="000558F0">
        <w:rPr>
          <w:lang w:eastAsia="en-US"/>
        </w:rPr>
        <w:t xml:space="preserve">Široké využití nachází </w:t>
      </w:r>
      <w:r w:rsidR="00D96F27" w:rsidRPr="000558F0">
        <w:rPr>
          <w:lang w:eastAsia="en-US"/>
        </w:rPr>
        <w:t xml:space="preserve">3D vizualizace a XR v urbánních prostředích a to v různých odvětvích např. urbánní </w:t>
      </w:r>
      <w:r w:rsidR="004D50E3" w:rsidRPr="000558F0">
        <w:rPr>
          <w:lang w:eastAsia="en-US"/>
        </w:rPr>
        <w:t>plánování,</w:t>
      </w:r>
      <w:r w:rsidR="00D96F27" w:rsidRPr="000558F0">
        <w:rPr>
          <w:lang w:eastAsia="en-US"/>
        </w:rPr>
        <w:t xml:space="preserve"> architektura, meteorologie aj</w:t>
      </w:r>
      <w:r w:rsidR="00CF2502" w:rsidRPr="000558F0">
        <w:rPr>
          <w:lang w:eastAsia="en-US"/>
        </w:rPr>
        <w:t>.</w:t>
      </w:r>
      <w:r w:rsidR="004D50E3" w:rsidRPr="000558F0">
        <w:rPr>
          <w:lang w:eastAsia="en-US"/>
        </w:rPr>
        <w:t xml:space="preserve"> Vizualizaci 3D city modelů napříč projekty shrnuje </w:t>
      </w:r>
      <w:r w:rsidR="004D50E3" w:rsidRPr="000558F0">
        <w:rPr>
          <w:lang w:eastAsia="en-US"/>
        </w:rPr>
        <w:fldChar w:fldCharType="begin"/>
      </w:r>
      <w:r w:rsidR="000558F0">
        <w:rPr>
          <w:lang w:eastAsia="en-US"/>
        </w:rPr>
        <w:instrText xml:space="preserve"> ADDIN ZOTERO_ITEM CSL_CITATION {"citationID":"iKgR6KjV","properties":{"formattedCitation":"(Julin et al. 2018; Herman 2014)","plainCitation":"(Julin et al. 2018; Herman 2014)","noteIndex":0},"citationItems":[{"id":855,"uris":["http://zotero.org/groups/4599106/items/X5BPYMW2"],"itemData":{"id":855,"type":"article-journal","abstract":"3D city models have become common geospatial data assets for cities that can be utilized in numerous fields, in tasks related to planning, visualization, and decision-making among others. We present a study of 3D city modeling focusing on the six largest cities in Finland. The study portrays a contradiction between the realized 3D city modeling projects and the expectations towards them: models do not appear to reach the broad applicability envisioned. In order to deal with contradiction and to support the development of future 3D city models, characteristics of different operational cultures in 3D city modeling are presented, and a concept for harmonizing the 3D city modeling is suggested.","container-title":"ISPRS International Journal of Geo-Information","DOI":"10.3390/ijgi7020055","ISSN":"2220-9964","issue":"2","language":"en","license":"http://creativecommons.org/licenses/by/3.0/","note":"number: 2\npublisher: Multidisciplinary Digital Publishing Institute","page":"55","source":"www.mdpi.com","title":"Characterizing 3D City Modeling Projects: Towards a Harmonized Interoperable System","title-short":"Characterizing 3D City Modeling Projects","volume":"7","author":[{"family":"Julin","given":"Arttu"},{"family":"Jaalama","given":"Kaisa"},{"family":"Virtanen","given":"Juho-Pekka"},{"family":"Pouke","given":"Matti"},{"family":"Ylipulli","given":"Johanna"},{"family":"Vaaja","given":"Matti"},{"family":"Hyyppä","given":"Juha"},{"family":"Hyyppä","given":"Hannu"}],"issued":{"date-parts":[["2018",2]]},"citation-key":"julinCharacterizing3DCity2018"}},{"id":777,"uris":["http://zotero.org/groups/4599106/items/JF3QKCMI"],"itemData":{"id":777,"type":"thesis","language":"cze","publisher":"Masarykova univerzita, Přírodovědecká fakulta","source":"is.muni.cz","title":"Vizualizace 3D modelů měst na webu","URL":"https://is.muni.cz/auth/th/ci12f/?cop=3846004","author":[{"family":"Herman","given":"Lukáš"}],"accessed":{"date-parts":[["2022",6,18]]},"issued":{"date-parts":[["2014"]]},"citation-key":"hermanVizualizace3DModelu2014"}}],"schema":"https://github.com/citation-style-language/schema/raw/master/csl-citation.json"} </w:instrText>
      </w:r>
      <w:r w:rsidR="004D50E3" w:rsidRPr="000558F0">
        <w:rPr>
          <w:lang w:eastAsia="en-US"/>
        </w:rPr>
        <w:fldChar w:fldCharType="separate"/>
      </w:r>
      <w:r w:rsidR="00CF2502" w:rsidRPr="000558F0">
        <w:t>(Julin et al. 2018; Herman 2014)</w:t>
      </w:r>
      <w:r w:rsidR="004D50E3" w:rsidRPr="000558F0">
        <w:rPr>
          <w:lang w:eastAsia="en-US"/>
        </w:rPr>
        <w:fldChar w:fldCharType="end"/>
      </w:r>
      <w:r w:rsidR="00CF2502" w:rsidRPr="000558F0">
        <w:rPr>
          <w:lang w:eastAsia="en-US"/>
        </w:rPr>
        <w:t xml:space="preserve">. </w:t>
      </w:r>
      <w:r w:rsidR="00D96F27" w:rsidRPr="000558F0">
        <w:rPr>
          <w:lang w:eastAsia="en-US"/>
        </w:rPr>
        <w:t xml:space="preserve">Koncept AR aplikace pro terénní urbánní plánování shrnuje </w:t>
      </w:r>
      <w:r w:rsidR="00D96F27" w:rsidRPr="000558F0">
        <w:rPr>
          <w:lang w:eastAsia="en-US"/>
        </w:rPr>
        <w:fldChar w:fldCharType="begin"/>
      </w:r>
      <w:r w:rsidR="000558F0">
        <w:rPr>
          <w:lang w:eastAsia="en-US"/>
        </w:rPr>
        <w:instrText xml:space="preserve"> ADDIN ZOTERO_ITEM CSL_CITATION {"citationID":"QgtcLEc9","properties":{"formattedCitation":"(Cirulis, Brigmanis 2013)","plainCitation":"(Cirulis, Brigmanis 2013)","noteIndex":0},"citationItems":[{"id":708,"uris":["http://zotero.org/groups/4599106/items/EJTR7GIR"],"itemData":{"id":708,"type":"article-journal","abstract":"The aim of this paper is directed in field of architecture and urban planning process improvement, by allowing more precise evaluation of new constructions and objects look and visual influence on environmental surrounding. Nowadays there are several solutions for city visualization in virtual reality which provide wide functionality, including spatial visualization. Despite all modern technologies, which provide photorealistic models on stereoscopic monitors and screens, it is still noticeable barrier among virtual buildings and buildings in real environment. To enhance the immersion level of urban planning solution, main task is to find a way how to use augmented reality to allow urban planning experts move around the city streets and project virtual three dimensional buildings, allowing to see real city and virtual buildings at the same time.","collection-title":"2013 International Conference on Virtual and Augmented Reality in Education","container-title":"Procedia Computer Science","DOI":"10.1016/j.procs.2013.11.009","ISSN":"1877-0509","journalAbbreviation":"Procedia Computer Science","language":"en","page":"71-79","source":"ScienceDirect","title":"3D Outdoor Augmented Reality for Architecture and Urban Planning","volume":"25","author":[{"family":"Cirulis","given":"Arnis"},{"family":"Brigmanis","given":"Kristaps Brigis"}],"issued":{"date-parts":[["2013",1,1]]},"citation-key":"cirulis3DOutdoorAugmented2013"}}],"schema":"https://github.com/citation-style-language/schema/raw/master/csl-citation.json"} </w:instrText>
      </w:r>
      <w:r w:rsidR="00D96F27" w:rsidRPr="000558F0">
        <w:rPr>
          <w:lang w:eastAsia="en-US"/>
        </w:rPr>
        <w:fldChar w:fldCharType="separate"/>
      </w:r>
      <w:r w:rsidR="00D96F27" w:rsidRPr="000558F0">
        <w:t>(Cirulis, Brigmanis 2013)</w:t>
      </w:r>
      <w:r w:rsidR="00D96F27" w:rsidRPr="000558F0">
        <w:rPr>
          <w:lang w:eastAsia="en-US"/>
        </w:rPr>
        <w:fldChar w:fldCharType="end"/>
      </w:r>
      <w:r w:rsidR="004D50E3" w:rsidRPr="000558F0">
        <w:rPr>
          <w:lang w:eastAsia="en-US"/>
        </w:rPr>
        <w:t xml:space="preserve">. </w:t>
      </w:r>
      <w:r w:rsidR="00CF2502" w:rsidRPr="000558F0">
        <w:rPr>
          <w:lang w:eastAsia="en-US"/>
        </w:rPr>
        <w:t xml:space="preserve">V oblasti </w:t>
      </w:r>
      <w:r w:rsidR="004D50E3" w:rsidRPr="000558F0">
        <w:rPr>
          <w:lang w:eastAsia="en-US"/>
        </w:rPr>
        <w:t xml:space="preserve">meteorologie využívá 3D vizualizace </w:t>
      </w:r>
      <w:r w:rsidR="004D50E3" w:rsidRPr="000558F0">
        <w:rPr>
          <w:lang w:eastAsia="en-US"/>
        </w:rPr>
        <w:fldChar w:fldCharType="begin"/>
      </w:r>
      <w:r w:rsidR="000558F0">
        <w:rPr>
          <w:lang w:eastAsia="en-US"/>
        </w:rPr>
        <w:instrText xml:space="preserve"> ADDIN ZOTERO_ITEM CSL_CITATION {"citationID":"19Tz5iAi","properties":{"formattedCitation":"(Gautier, Christophe, Br\\uc0\\u233{}dif 2020; Gautier, Br\\uc0\\u233{}dif, Christophe 2020)","plainCitation":"(Gautier, Christophe, Brédif 2020; Gautier, Brédif, Christophe 2020)","noteIndex":0},"citationItems":[{"id":980,"uris":["http://zotero.org/groups/4599106/items/59YSHJW8"],"itemData":{"id":980,"type":"article-journal","abstract":"In order to understand and explain urban climate, the visual analysis of urban climate data and their relationships with the urban morphology is at stake. This involves partly to co-visualize 3D ﬁeld climate data, obtained from simulation, with urban 3D models. We propose two ways to visualize and navigate into simulated climate data in urban 3D models, using series of horizontal 2D planes and 3D point clouds. We then explore different parameters regarding transparency, 3D semiologic rules, ﬁltering and animation functions in order to improve the visual analysis of climate data 3D distribution. To achieve this, we apply our propositions to the co-visualization of air temperature data with a 3D urban city model.","container-title":"The International Archives of the Photogrammetry, Remote Sensing and Spatial Information Sciences","DOI":"10.5194/isprs-archives-XLIII-B4-2020-781-2020","ISSN":"2194-9034","journalAbbreviation":"Int. Arch. Photogramm. Remote Sens. Spatial Inf. Sci.","language":"en","page":"781-789","source":"DOI.org (Crossref)","title":"VISUALIZING 3D CLIMATE DATA IN URBAN 3D MODELS","volume":"XLIII-B4-2020","author":[{"family":"Gautier","given":"J."},{"family":"Christophe","given":"S."},{"family":"Brédif","given":"M."}],"issued":{"date-parts":[["2020",8,25]]},"citation-key":"gautierVISUALIZING3DCLIMATE2020"}},{"id":981,"uris":["http://zotero.org/groups/4599106/items/MWCY687C"],"itemData":{"id":981,"type":"paper-conference","abstract":"Urban climate data remain complex to analyze regarding their spatial distribution. The co-visualization of simulated air temperature into urban models could help experts to analyze horizontal and vertical spatial distributions. We design a co-visualization framework enabling simulated air temperature data exploration, based on the graphic representation of three types of geometric proxies, and their co-visualization with a 3D urban model with various possible rendering styles. Through this framework, we aim at allowing meteorological researchers to visually analyze and interpret the relationships between simulated air temperature data and urban morphology.","container-title":"2020 IEEE Visualization Conference (VIS)","DOI":"10.1109/VIS47514.2020.00021","event-title":"2020 IEEE Visualization Conference (VIS)","page":"71-75","source":"IEEE Xplore","title":"Co-Visualization of Air Temperature and Urban Data for Visual Exploration","author":[{"family":"Gautier","given":"Jacques"},{"family":"Brédif","given":"Mathieu"},{"family":"Christophe","given":"Sidonie"}],"issued":{"date-parts":[["2020",10]]},"citation-key":"gautierCoVisualizationAirTemperature2020"}}],"schema":"https://github.com/citation-style-language/schema/raw/master/csl-citation.json"} </w:instrText>
      </w:r>
      <w:r w:rsidR="004D50E3" w:rsidRPr="000558F0">
        <w:rPr>
          <w:lang w:eastAsia="en-US"/>
        </w:rPr>
        <w:fldChar w:fldCharType="separate"/>
      </w:r>
      <w:r w:rsidR="004D50E3" w:rsidRPr="000558F0">
        <w:rPr>
          <w:rFonts w:cs="Times New Roman"/>
          <w:szCs w:val="24"/>
        </w:rPr>
        <w:t>(Gautier, Christophe, Brédif 2020; Gautier, Brédif, Christophe 2020)</w:t>
      </w:r>
      <w:r w:rsidR="004D50E3" w:rsidRPr="000558F0">
        <w:rPr>
          <w:lang w:eastAsia="en-US"/>
        </w:rPr>
        <w:fldChar w:fldCharType="end"/>
      </w:r>
      <w:r w:rsidR="00CF2502" w:rsidRPr="000558F0">
        <w:rPr>
          <w:lang w:eastAsia="en-US"/>
        </w:rPr>
        <w:t xml:space="preserve">, v kontextu plánování umístění větrných elektráren pak </w:t>
      </w:r>
      <w:r w:rsidR="00CF2502" w:rsidRPr="000558F0">
        <w:rPr>
          <w:lang w:eastAsia="en-US"/>
        </w:rPr>
        <w:fldChar w:fldCharType="begin"/>
      </w:r>
      <w:r w:rsidR="000558F0">
        <w:rPr>
          <w:lang w:eastAsia="en-US"/>
        </w:rPr>
        <w:instrText xml:space="preserve"> ADDIN ZOTERO_ITEM CSL_CITATION {"citationID":"D9eGx4E8","properties":{"formattedCitation":"(Rafiee et al. 2018)","plainCitation":"(Rafiee et al. 2018)","noteIndex":0},"citationItems":[{"id":827,"uris":["http://zotero.org/groups/4599106/items/XR9L4AU8"],"itemData":{"id":827,"type":"article-journal","abstract":"Wind turbine site planning is a multidisciplinary task comprising of several stakeholder groups from different domains and with different priorities. An information system capable of integrating the knowledge on the multiple aspects of a wind turbine plays a crucial role on providing a common picture to the involved groups. In this study, we have developed an interactive and intuitive 3D system (Falcon) for planning wind turbine locations. This system supports iterative design loops (wind turbine configurations), based on the emerging field of geodesign. The integration of GIS, game engine and the analytical models has resulted in an interactive platform with real-time feedback on the multiple wind turbine aspects which performs efficiently for different use cases and different environmental settings. The implementation of tiling techniques and open standard web services support flexible and on-the-fly loading and querying of different (massive) geospatial elements from different resources. This boosts data accessibility and interoperability that are of high importance in a multidisciplinary process. The incorporation of the analytical models in Falcon makes this system independent from external tools for different environmental impacts estimations and results in a unified platform for performing different environmental analysis in every stage of the scenario design. Game engine techniques, such as collision detection, are applied in Falcon for the real-time implementation of different environmental models (e.g. noise and visibility). The interactivity and real-time performance of Falcon in any location in the whole country assist the stakeholders in the seamless exploration of various scenarios and their resulting environmental effects and provides a scope for an interwoven discussion process. The flexible architecture of the system enables the effortless application of Falcon in other countries, conditional to input data availability. The embedded open web standards in Falcon results in a smooth integration of different input data which are increasingly available online and through standardized access mechanisms.","container-title":"Journal of Environmental Management","DOI":"10.1016/j.jenvman.2017.09.042","ISSN":"1095-8630","journalAbbreviation":"J Environ Manage","language":"eng","note":"PMID: 28972925","page":"107-124","source":"PubMed","title":"Interactive 3D geodesign tool for multidisciplinary wind turbine planning","volume":"205","author":[{"family":"Rafiee","given":"Azarakhsh"},{"family":"Van der Male","given":"Pim"},{"family":"Dias","given":"Eduardo"},{"family":"Scholten","given":"Henk"}],"issued":{"date-parts":[["2018",1,1]]},"citation-key":"rafieeInteractive3DGeodesign2018"}}],"schema":"https://github.com/citation-style-language/schema/raw/master/csl-citation.json"} </w:instrText>
      </w:r>
      <w:r w:rsidR="00CF2502" w:rsidRPr="000558F0">
        <w:rPr>
          <w:lang w:eastAsia="en-US"/>
        </w:rPr>
        <w:fldChar w:fldCharType="separate"/>
      </w:r>
      <w:r w:rsidR="00CF2502" w:rsidRPr="000558F0">
        <w:t>(Rafiee et al. 2018)</w:t>
      </w:r>
      <w:r w:rsidR="00CF2502" w:rsidRPr="000558F0">
        <w:rPr>
          <w:lang w:eastAsia="en-US"/>
        </w:rPr>
        <w:fldChar w:fldCharType="end"/>
      </w:r>
      <w:r w:rsidR="000558F0">
        <w:rPr>
          <w:lang w:eastAsia="en-US"/>
        </w:rPr>
        <w:t xml:space="preserve">. V případě územního plánování se využitím 3D vizualizace zabývá </w:t>
      </w:r>
      <w:r w:rsidR="000558F0">
        <w:rPr>
          <w:lang w:eastAsia="en-US"/>
        </w:rPr>
        <w:fldChar w:fldCharType="begin"/>
      </w:r>
      <w:r w:rsidR="000558F0">
        <w:rPr>
          <w:lang w:eastAsia="en-US"/>
        </w:rPr>
        <w:instrText xml:space="preserve"> ADDIN ZOTERO_ITEM CSL_CITATION {"citationID":"S7fDBlkD","properties":{"formattedCitation":"(Judge, Harrie 2020)","plainCitation":"(Judge, Harrie 2020)","noteIndex":0},"citationItems":[{"id":1095,"uris":["http://zotero.org/groups/4599106/items/3UQIQ6AW"],"itemData":{"id":1095,"type":"article-journal","abstract":"Detailed development plans (DDPs) legally define what can be built on a specific property. A proper visualization of these plans is important to facilitate public participation in the urban planning process. In most countries, visualizations of DDPs are still in the form of static 2D maps, but there is a movement towards 3D interactive maps. This movement could potentially benefit public participation by improving communication of the plan proposal, but it also raises issues concerning the cartographic design. A challenge is that a DDP visualization does not convey what will be built in an area, but rather what could be built within the legal frame of the DDP. This implies that the uncertainty in the cartographic design needs to be addressed. In this study, we develop (based on literature review) and implement preliminary guidelines of a 3D DDP visualization, including interactivity possibilities to explicitly address the issue of uncertainty in DDP visualization. The preliminary guidelines are evaluated by semi-structured interviews with urban planning professionals, and based on the outcome of these interviews, the guidelines are updated. The movement toward 3D DDP visualizations was stressed by the participants as important for improving the public understanding and participation in the urban planning process, when the appropriate cartography and functionality is applied.","container-title":"Journal of Geovisualization and Spatial Analysis","DOI":"10.1007/s41651-020-00049-4","ISSN":"2509-8810, 2509-8829","issue":"1","journalAbbreviation":"J geovis spat anal","language":"en","page":"7","source":"DOI.org (Crossref)","title":"Visualizing a Possible Future: Map Guidelines for a 3D Detailed Development Plan","title-short":"Visualizing a Possible Future","volume":"4","author":[{"family":"Judge","given":"Stephanie"},{"family":"Harrie","given":"Lars"}],"issued":{"date-parts":[["2020",6]]},"citation-key":"judgeVisualizingPossibleFuture2020"}}],"schema":"https://github.com/citation-style-language/schema/raw/master/csl-citation.json"} </w:instrText>
      </w:r>
      <w:r w:rsidR="000558F0">
        <w:rPr>
          <w:lang w:eastAsia="en-US"/>
        </w:rPr>
        <w:fldChar w:fldCharType="separate"/>
      </w:r>
      <w:r w:rsidR="000558F0" w:rsidRPr="000558F0">
        <w:t>(Judge, Harrie 2020)</w:t>
      </w:r>
      <w:r w:rsidR="000558F0">
        <w:rPr>
          <w:lang w:eastAsia="en-US"/>
        </w:rPr>
        <w:fldChar w:fldCharType="end"/>
      </w:r>
      <w:r w:rsidR="000558F0">
        <w:rPr>
          <w:lang w:eastAsia="en-US"/>
        </w:rPr>
        <w:t xml:space="preserve">. </w:t>
      </w:r>
      <w:r w:rsidR="00CF2502">
        <w:rPr>
          <w:lang w:eastAsia="en-US"/>
        </w:rPr>
        <w:t xml:space="preserve"> – </w:t>
      </w:r>
      <w:r w:rsidR="00CF2502" w:rsidRPr="00CF2502">
        <w:rPr>
          <w:color w:val="FF0000"/>
          <w:lang w:eastAsia="en-US"/>
        </w:rPr>
        <w:t>Dodělat až bude větší přehled – vybrat jen relevantní !!</w:t>
      </w:r>
    </w:p>
    <w:p w14:paraId="48C4F63E" w14:textId="35A5352D" w:rsidR="008A172B" w:rsidRDefault="008A172B" w:rsidP="008A172B">
      <w:pPr>
        <w:pStyle w:val="Normlnprvnodsazen"/>
        <w:divId w:val="1117915535"/>
        <w:rPr>
          <w:lang w:val="en-US" w:eastAsia="en-US"/>
        </w:rPr>
      </w:pPr>
    </w:p>
    <w:p w14:paraId="1DF5D658" w14:textId="47CD9A5B" w:rsidR="008A172B" w:rsidRPr="008A172B" w:rsidRDefault="008A172B" w:rsidP="008A172B">
      <w:pPr>
        <w:pStyle w:val="Normlnprvnodsazen"/>
        <w:divId w:val="1117915535"/>
        <w:rPr>
          <w:lang w:val="en-US" w:eastAsia="en-US"/>
        </w:rPr>
      </w:pPr>
      <w:r>
        <w:rPr>
          <w:lang w:eastAsia="en-US"/>
        </w:rPr>
        <w:lastRenderedPageBreak/>
        <w:t xml:space="preserve">V rámci územního plánování je 3D vizualizace často </w:t>
      </w:r>
      <w:proofErr w:type="spellStart"/>
      <w:r>
        <w:rPr>
          <w:lang w:eastAsia="en-US"/>
        </w:rPr>
        <w:t>zmňována</w:t>
      </w:r>
      <w:proofErr w:type="spellEnd"/>
      <w:r>
        <w:rPr>
          <w:lang w:eastAsia="en-US"/>
        </w:rPr>
        <w:t xml:space="preserve"> v kontextu zvýšení participace veřejnosti na vývoji územního plánu. Autoři </w:t>
      </w:r>
      <w:r w:rsidRPr="008A172B">
        <w:rPr>
          <w:highlight w:val="yellow"/>
          <w:lang w:eastAsia="en-US"/>
        </w:rPr>
        <w:t>(</w:t>
      </w:r>
      <w:r w:rsidR="002E5F3C">
        <w:rPr>
          <w:highlight w:val="yellow"/>
          <w:lang w:eastAsia="en-US"/>
        </w:rPr>
        <w:t>rozdělit na 3D a XR</w:t>
      </w:r>
      <w:r w:rsidRPr="008A172B">
        <w:rPr>
          <w:highlight w:val="yellow"/>
          <w:lang w:eastAsia="en-US"/>
        </w:rPr>
        <w:t>)</w:t>
      </w:r>
      <w:r w:rsidR="002E5F3C">
        <w:rPr>
          <w:lang w:eastAsia="en-US"/>
        </w:rPr>
        <w:t xml:space="preserve"> </w:t>
      </w:r>
      <w:r w:rsidR="002E5F3C">
        <w:rPr>
          <w:lang w:eastAsia="en-US"/>
        </w:rPr>
        <w:fldChar w:fldCharType="begin"/>
      </w:r>
      <w:r w:rsidR="002E5F3C">
        <w:rPr>
          <w:lang w:eastAsia="en-US"/>
        </w:rPr>
        <w:instrText xml:space="preserve"> ADDIN ZOTERO_ITEM CSL_CITATION {"citationID":"ApPb8nEd","properties":{"formattedCitation":"(Judge, Harrie 2020; Onyimbi, Koeva, Flacke 2018; Rzeszewski, Orylski 2021)","plainCitation":"(Judge, Harrie 2020; Onyimbi, Koeva, Flacke 2018; Rzeszewski, Orylski 2021)","noteIndex":0},"citationItems":[{"id":1095,"uris":["http://zotero.org/groups/4599106/items/3UQIQ6AW"],"itemData":{"id":1095,"type":"article-journal","abstract":"Detailed development plans (DDPs) legally define what can be built on a specific property. A proper visualization of these plans is important to facilitate public participation in the urban planning process. In most countries, visualizations of DDPs are still in the form of static 2D maps, but there is a movement towards 3D interactive maps. This movement could potentially benefit public participation by improving communication of the plan proposal, but it also raises issues concerning the cartographic design. A challenge is that a DDP visualization does not convey what will be built in an area, but rather what could be built within the legal frame of the DDP. This implies that the uncertainty in the cartographic design needs to be addressed. In this study, we develop (based on literature review) and implement preliminary guidelines of a 3D DDP visualization, including interactivity possibilities to explicitly address the issue of uncertainty in DDP visualization. The preliminary guidelines are evaluated by semi-structured interviews with urban planning professionals, and based on the outcome of these interviews, the guidelines are updated. The movement toward 3D DDP visualizations was stressed by the participants as important for improving the public understanding and participation in the urban planning process, when the appropriate cartography and functionality is applied.","container-title":"Journal of Geovisualization and Spatial Analysis","DOI":"10.1007/s41651-020-00049-4","ISSN":"2509-8810, 2509-8829","issue":"1","journalAbbreviation":"J geovis spat anal","language":"en","page":"7","source":"DOI.org (Crossref)","title":"Visualizing a Possible Future: Map Guidelines for a 3D Detailed Development Plan","title-short":"Visualizing a Possible Future","volume":"4","author":[{"family":"Judge","given":"Stephanie"},{"family":"Harrie","given":"Lars"}],"issued":{"date-parts":[["2020",6]]},"citation-key":"judgeVisualizingPossibleFuture2020"}},{"id":1110,"uris":["http://zotero.org/groups/4599106/items/DUZVTMA5"],"itemData":{"id":1110,"type":"article-journal","abstract":"Public participation is significant for the success of any urban planning project. However, most members of the general public are not planning professionals and may not understand the technical details of a 2D paper-based plan, which might hamper their participation. One way to expand the participation of citizens is to present plans in well-designed, user-friendly and interactive platforms that allow participation regardless of the technical skills of the participants. This paper investigates the impacts of the combined use of 3D visualization and e-participation on public participation in Kisumu, Kenya. A 3D city model, created with CityEngine2016, was exported into a web-based geoportal and used as a Planning Support System in two stakeholder workshops in order to evaluate its usability. In order to assess the workshops 300 questionnaires were given out to planning practitioners and interview were done with key informants. Five indicators were developed for evaluating the usability of the 3D model while the usability of e-participation was evaluated using communication, collaboration and learning as indicators. Results showed that effectiveness and efficiency varied within different professional groups while the questionnaires showed strong preference for e-participation methods, especially Short Message Servicess/Unstructured Supplementary Service Data and emails. The study concludes that the use of 3D visualization and e-participation has the potential to improve the quality and quantity of public participation and recommends further research on the subject.","container-title":"ISPRS International Journal of Geo-Information","DOI":"10.3390/ijgi7120454","ISSN":"2220-9964","issue":"12","language":"en","license":"http://creativecommons.org/licenses/by/3.0/","note":"number: 12\npublisher: Multidisciplinary Digital Publishing Institute","page":"454","source":"www.mdpi.com","title":"Public Participation Using 3D Web-Based City Models: Opportunities for E-Participation in Kisumu, Kenya","title-short":"Public Participation Using 3D Web-Based City Models","volume":"7","author":[{"family":"Onyimbi","given":"Jacob R."},{"family":"Koeva","given":"Mila"},{"family":"Flacke","given":"Johannes"}],"issued":{"date-parts":[["2018",12]]},"citation-key":"onyimbiPublicParticipationUsing2018"}},{"id":669,"uris":["http://zotero.org/groups/4599106/items/LL6J4BB7"],"itemData":{"id":669,"type":"article-journal","abstract":"Extended reality (XR) technology is increasingly often considered in practical applications related to urban planning and smart city management. It offers many advantages as a new visualization technique that gives its users access to places that are not available in material space and a unique perspective on existing objects. It can provide immersive multi-sensory experience that can induce emotional response in participatory planning. However, standard mode of implementation that relies on mobile phone applications and VR headsets has a disadvantage when it comes to availability and accessibility. Here we test the WebXR solution that can mitigate those problems. We have created six AR and VR environments that resembled common urban planning scenarios and conducted usability tests with people having planning and GIS background. Results indicate that WebXR can provide useful solution in urban planning when the interface and environment resemble common practices and situations encountered in real life. Environments that have introduced new digital affordances like AR measurements or semi-transparent walkable scale models were rated lower. Users evaluated presented environment as having high usability and expressed their positive attitude toward using XR in their professional practice mainly as a participatory and visualization tool.","container-title":"ISPRS International Journal of Geo-Information","DOI":"10.3390/ijgi10110721","ISSN":"2220-9964","issue":"11","language":"en","license":"http://creativecommons.org/licenses/by/3.0/","note":"number: 11\npublisher: Multidisciplinary Digital Publishing Institute","page":"721","source":"www.mdpi.com","title":"Usability of WebXR Visualizations in Urban Planning","volume":"10","author":[{"family":"Rzeszewski","given":"Michał"},{"family":"Orylski","given":"Matuesz"}],"issued":{"date-parts":[["2021",11]]},"citation-key":"rzeszewskiUsabilityWebXRVisualizations2021"}}],"schema":"https://github.com/citation-style-language/schema/raw/master/csl-citation.json"} </w:instrText>
      </w:r>
      <w:r w:rsidR="002E5F3C">
        <w:rPr>
          <w:lang w:eastAsia="en-US"/>
        </w:rPr>
        <w:fldChar w:fldCharType="separate"/>
      </w:r>
      <w:r w:rsidR="002E5F3C" w:rsidRPr="002E5F3C">
        <w:t>(</w:t>
      </w:r>
      <w:proofErr w:type="spellStart"/>
      <w:r w:rsidR="002E5F3C" w:rsidRPr="002E5F3C">
        <w:t>Judge</w:t>
      </w:r>
      <w:proofErr w:type="spellEnd"/>
      <w:r w:rsidR="002E5F3C" w:rsidRPr="002E5F3C">
        <w:t xml:space="preserve">, </w:t>
      </w:r>
      <w:proofErr w:type="spellStart"/>
      <w:r w:rsidR="002E5F3C" w:rsidRPr="002E5F3C">
        <w:t>Harrie</w:t>
      </w:r>
      <w:proofErr w:type="spellEnd"/>
      <w:r w:rsidR="002E5F3C" w:rsidRPr="002E5F3C">
        <w:t xml:space="preserve"> 2020; </w:t>
      </w:r>
      <w:proofErr w:type="spellStart"/>
      <w:r w:rsidR="002E5F3C" w:rsidRPr="002E5F3C">
        <w:t>Onyimbi</w:t>
      </w:r>
      <w:proofErr w:type="spellEnd"/>
      <w:r w:rsidR="002E5F3C" w:rsidRPr="002E5F3C">
        <w:t xml:space="preserve">, </w:t>
      </w:r>
      <w:proofErr w:type="spellStart"/>
      <w:r w:rsidR="002E5F3C" w:rsidRPr="002E5F3C">
        <w:t>Koeva</w:t>
      </w:r>
      <w:proofErr w:type="spellEnd"/>
      <w:r w:rsidR="002E5F3C" w:rsidRPr="002E5F3C">
        <w:t xml:space="preserve">, </w:t>
      </w:r>
      <w:proofErr w:type="spellStart"/>
      <w:r w:rsidR="002E5F3C" w:rsidRPr="002E5F3C">
        <w:t>Flacke</w:t>
      </w:r>
      <w:proofErr w:type="spellEnd"/>
      <w:r w:rsidR="002E5F3C" w:rsidRPr="002E5F3C">
        <w:t xml:space="preserve"> 2018; </w:t>
      </w:r>
      <w:proofErr w:type="spellStart"/>
      <w:r w:rsidR="002E5F3C" w:rsidRPr="002E5F3C">
        <w:t>Rzeszewski</w:t>
      </w:r>
      <w:proofErr w:type="spellEnd"/>
      <w:r w:rsidR="002E5F3C" w:rsidRPr="002E5F3C">
        <w:t xml:space="preserve">, </w:t>
      </w:r>
      <w:proofErr w:type="spellStart"/>
      <w:r w:rsidR="002E5F3C" w:rsidRPr="002E5F3C">
        <w:t>Orylski</w:t>
      </w:r>
      <w:proofErr w:type="spellEnd"/>
      <w:r w:rsidR="002E5F3C" w:rsidRPr="002E5F3C">
        <w:t xml:space="preserve"> 2021)</w:t>
      </w:r>
      <w:r w:rsidR="002E5F3C">
        <w:rPr>
          <w:lang w:eastAsia="en-US"/>
        </w:rPr>
        <w:fldChar w:fldCharType="end"/>
      </w:r>
      <w:r>
        <w:rPr>
          <w:lang w:eastAsia="en-US"/>
        </w:rPr>
        <w:t xml:space="preserve"> považují 3D vizualizace za přínosné v tomto ohledu. </w:t>
      </w:r>
    </w:p>
    <w:p w14:paraId="490E0D04" w14:textId="0D5046DC" w:rsidR="00DF109F" w:rsidRPr="00DF109F" w:rsidRDefault="00DF109F" w:rsidP="00DF109F">
      <w:pPr>
        <w:pStyle w:val="Normlnprvnodsazen"/>
        <w:divId w:val="1117915535"/>
        <w:rPr>
          <w:lang w:eastAsia="en-US"/>
        </w:rPr>
      </w:pPr>
    </w:p>
    <w:p w14:paraId="0A282881" w14:textId="77777777" w:rsidR="00CF2502" w:rsidRDefault="00E85CCE" w:rsidP="00CF2502">
      <w:pPr>
        <w:pStyle w:val="Normlnprvnodsazen"/>
      </w:pPr>
      <w:r w:rsidRPr="00E85CCE">
        <w:t xml:space="preserve"> </w:t>
      </w:r>
    </w:p>
    <w:p w14:paraId="15C91466" w14:textId="63811DD1" w:rsidR="004F5876" w:rsidRDefault="004F5876" w:rsidP="00CF2502">
      <w:pPr>
        <w:pStyle w:val="Normlnprvnodsazen"/>
      </w:pPr>
      <w:r>
        <w:t xml:space="preserve"> </w:t>
      </w:r>
    </w:p>
    <w:p w14:paraId="3BB8FEE2" w14:textId="64EDF4B6" w:rsidR="004F5876" w:rsidRDefault="004F5876" w:rsidP="004F5876">
      <w:pPr>
        <w:pStyle w:val="Normlnprvnodsazen"/>
      </w:pPr>
      <w:proofErr w:type="spellStart"/>
      <w:r>
        <w:t>Webdev</w:t>
      </w:r>
      <w:proofErr w:type="spellEnd"/>
    </w:p>
    <w:p w14:paraId="239B3D05" w14:textId="6E88AF0F" w:rsidR="004F5876" w:rsidRDefault="004F5876" w:rsidP="00D10A98">
      <w:pPr>
        <w:pStyle w:val="Normlnprvnodsazen"/>
      </w:pPr>
      <w:proofErr w:type="spellStart"/>
      <w:r>
        <w:t>Usability</w:t>
      </w:r>
      <w:proofErr w:type="spellEnd"/>
      <w:r>
        <w:t xml:space="preserve"> and user testing</w:t>
      </w:r>
    </w:p>
    <w:p w14:paraId="0CB0C325" w14:textId="1392EF35" w:rsidR="004F5876" w:rsidRPr="0064029B" w:rsidRDefault="00C00B9F" w:rsidP="00C00B9F">
      <w:pPr>
        <w:pStyle w:val="Heading1"/>
      </w:pPr>
      <w:r w:rsidRPr="00C00B9F">
        <w:lastRenderedPageBreak/>
        <w:t>Teoretické</w:t>
      </w:r>
      <w:r>
        <w:t xml:space="preserve"> základy</w:t>
      </w:r>
    </w:p>
    <w:p w14:paraId="60AE0FC2" w14:textId="72CBCB1D" w:rsidR="00C5669B" w:rsidRDefault="00814D81" w:rsidP="00C00B9F">
      <w:pPr>
        <w:pStyle w:val="Heading2"/>
      </w:pPr>
      <w:r w:rsidRPr="00C00B9F">
        <w:t>Virtuální</w:t>
      </w:r>
      <w:r>
        <w:t xml:space="preserve"> realita</w:t>
      </w:r>
    </w:p>
    <w:p w14:paraId="17C92546" w14:textId="057FEF46" w:rsidR="00237E18" w:rsidRDefault="00177C4A" w:rsidP="00E45C45">
      <w:pPr>
        <w:pStyle w:val="Quote"/>
        <w:rPr>
          <w:lang w:val="en-US" w:eastAsia="cs-CZ"/>
        </w:rPr>
      </w:pPr>
      <w:r w:rsidRPr="00237E18">
        <w:rPr>
          <w:lang w:val="en-US" w:eastAsia="cs-CZ"/>
        </w:rPr>
        <w:t xml:space="preserve">Inducing targeted </w:t>
      </w:r>
      <w:r w:rsidR="00237E18" w:rsidRPr="00237E18">
        <w:rPr>
          <w:lang w:val="en-US" w:eastAsia="cs-CZ"/>
        </w:rPr>
        <w:t>behavior</w:t>
      </w:r>
      <w:r w:rsidRPr="00237E18">
        <w:rPr>
          <w:lang w:val="en-US" w:eastAsia="cs-CZ"/>
        </w:rPr>
        <w:t xml:space="preserve"> in an organism by using artificial sensory stimulation while the organism has little or no </w:t>
      </w:r>
      <w:r w:rsidR="00237E18" w:rsidRPr="00237E18">
        <w:rPr>
          <w:lang w:val="en-US" w:eastAsia="cs-CZ"/>
        </w:rPr>
        <w:t>awareness</w:t>
      </w:r>
      <w:r w:rsidRPr="00237E18">
        <w:rPr>
          <w:lang w:val="en-US" w:eastAsia="cs-CZ"/>
        </w:rPr>
        <w:t xml:space="preserve"> of the </w:t>
      </w:r>
      <w:r w:rsidR="00237E18" w:rsidRPr="00237E18">
        <w:rPr>
          <w:lang w:val="en-US" w:eastAsia="cs-CZ"/>
        </w:rPr>
        <w:t>interference</w:t>
      </w:r>
      <w:r w:rsidRPr="00237E18">
        <w:rPr>
          <w:lang w:val="en-US" w:eastAsia="cs-CZ"/>
        </w:rPr>
        <w:t>.</w:t>
      </w:r>
      <w:r w:rsidR="00237E18" w:rsidRPr="00237E18">
        <w:rPr>
          <w:lang w:val="en-US" w:eastAsia="cs-CZ"/>
        </w:rPr>
        <w:t xml:space="preserve"> </w:t>
      </w:r>
      <w:r w:rsidR="00237E18" w:rsidRPr="00237E18">
        <w:rPr>
          <w:lang w:val="en-US" w:eastAsia="cs-CZ"/>
        </w:rPr>
        <w:fldChar w:fldCharType="begin"/>
      </w:r>
      <w:r w:rsidR="000558F0">
        <w:rPr>
          <w:lang w:val="en-US" w:eastAsia="cs-CZ"/>
        </w:rPr>
        <w:instrText xml:space="preserve"> ADDIN ZOTERO_ITEM CSL_CITATION {"citationID":"EuzRKtqW","properties":{"formattedCitation":"(LaValle 2020)","plainCitation":"(LaValle 2020)","noteIndex":0},"citationItems":[{"id":914,"uris":["http://zotero.org/groups/4599106/items/U9Y2T3GC"],"itemData":{"id":914,"type":"book","language":"en","number-of-pages":"218","publisher":"Cambridge University Press","title":"Virtual Reality","author":[{"family":"LaValle","given":"S.M."}],"issued":{"date-parts":[["2020"]]},"citation-key":"lavalleVirtualReality2020"}}],"schema":"https://github.com/citation-style-language/schema/raw/master/csl-citation.json"} </w:instrText>
      </w:r>
      <w:r w:rsidR="00237E18" w:rsidRPr="00237E18">
        <w:rPr>
          <w:lang w:val="en-US" w:eastAsia="cs-CZ"/>
        </w:rPr>
        <w:fldChar w:fldCharType="separate"/>
      </w:r>
      <w:r w:rsidR="00237E18" w:rsidRPr="00237E18">
        <w:rPr>
          <w:lang w:val="en-US"/>
        </w:rPr>
        <w:t>(LaValle 2020)</w:t>
      </w:r>
      <w:r w:rsidR="00237E18" w:rsidRPr="00237E18">
        <w:rPr>
          <w:lang w:val="en-US" w:eastAsia="cs-CZ"/>
        </w:rPr>
        <w:fldChar w:fldCharType="end"/>
      </w:r>
    </w:p>
    <w:p w14:paraId="7705EB00" w14:textId="7E5678AF" w:rsidR="00C00B9F" w:rsidRPr="00C00B9F" w:rsidRDefault="00E45C45" w:rsidP="00C00B9F">
      <w:pPr>
        <w:rPr>
          <w:lang w:val="en-US" w:eastAsia="cs-CZ"/>
        </w:rPr>
      </w:pPr>
      <w:proofErr w:type="spellStart"/>
      <w:r w:rsidRPr="00E45C45">
        <w:rPr>
          <w:highlight w:val="yellow"/>
          <w:lang w:val="en-US" w:eastAsia="cs-CZ"/>
        </w:rPr>
        <w:t>Stručný</w:t>
      </w:r>
      <w:proofErr w:type="spellEnd"/>
      <w:r w:rsidRPr="00E45C45">
        <w:rPr>
          <w:highlight w:val="yellow"/>
          <w:lang w:val="en-US" w:eastAsia="cs-CZ"/>
        </w:rPr>
        <w:t xml:space="preserve"> </w:t>
      </w:r>
      <w:proofErr w:type="spellStart"/>
      <w:r w:rsidRPr="00E45C45">
        <w:rPr>
          <w:highlight w:val="yellow"/>
          <w:lang w:val="en-US" w:eastAsia="cs-CZ"/>
        </w:rPr>
        <w:t>výpis</w:t>
      </w:r>
      <w:proofErr w:type="spellEnd"/>
      <w:r w:rsidRPr="00E45C45">
        <w:rPr>
          <w:highlight w:val="yellow"/>
          <w:lang w:val="en-US" w:eastAsia="cs-CZ"/>
        </w:rPr>
        <w:t xml:space="preserve"> </w:t>
      </w:r>
      <w:proofErr w:type="spellStart"/>
      <w:r w:rsidRPr="00E45C45">
        <w:rPr>
          <w:highlight w:val="yellow"/>
          <w:lang w:val="en-US" w:eastAsia="cs-CZ"/>
        </w:rPr>
        <w:t>základních</w:t>
      </w:r>
      <w:proofErr w:type="spellEnd"/>
      <w:r w:rsidRPr="00E45C45">
        <w:rPr>
          <w:highlight w:val="yellow"/>
          <w:lang w:val="en-US" w:eastAsia="cs-CZ"/>
        </w:rPr>
        <w:t xml:space="preserve"> </w:t>
      </w:r>
      <w:proofErr w:type="spellStart"/>
      <w:r w:rsidRPr="00E45C45">
        <w:rPr>
          <w:highlight w:val="yellow"/>
          <w:lang w:val="en-US" w:eastAsia="cs-CZ"/>
        </w:rPr>
        <w:t>principů</w:t>
      </w:r>
      <w:proofErr w:type="spellEnd"/>
      <w:r w:rsidRPr="00E45C45">
        <w:rPr>
          <w:highlight w:val="yellow"/>
          <w:lang w:val="en-US" w:eastAsia="cs-CZ"/>
        </w:rPr>
        <w:t xml:space="preserve"> z </w:t>
      </w:r>
      <w:r w:rsidRPr="00E45C45">
        <w:rPr>
          <w:highlight w:val="yellow"/>
          <w:lang w:val="en-US" w:eastAsia="cs-CZ"/>
        </w:rPr>
        <w:fldChar w:fldCharType="begin"/>
      </w:r>
      <w:r w:rsidR="000558F0">
        <w:rPr>
          <w:highlight w:val="yellow"/>
          <w:lang w:val="en-US" w:eastAsia="cs-CZ"/>
        </w:rPr>
        <w:instrText xml:space="preserve"> ADDIN ZOTERO_ITEM CSL_CITATION {"citationID":"folxADDn","properties":{"formattedCitation":"(Sherman, Craig 2019; Milgram, Kishino 1994; Mazuryk, Gervautz 1999)","plainCitation":"(Sherman, Craig 2019; Milgram, Kishino 1994; Mazuryk, Gervautz 1999)","noteIndex":0},"citationItems":[{"id":804,"uris":["http://zotero.org/groups/4599106/items/N9AEVJFD"],"itemData":{"id":804,"type":"book","abstract":"Addresses the fundamentals of the medium of virtual reality. VR depends on the human perceptual system and thus this books addresses both the physical and psychological components of the human and how this knowledge can be used to create compelling VR experiences. This book examines the key technological components (hardware and software) for user tracking and other inputs plus visual, aural, haptic, olfactory, and gustatory displays, as wells interaction and navigation interfaces for manipulating, moving, and more--back cover","call-number":"QA76.9.H85 S52 2019","collection-title":"The Morgan Kaufmann series in computer graphics","edition":"Second edition","event-place":"Cambridge, MA","ISBN":"978-0-12-818399-1","language":"en","note":"OCLC: on1086380125","number-of-pages":"908","publisher":"Morgan Kaufmann","publisher-place":"Cambridge, MA","source":"Library of Congress ISBN","title":"Understanding virtual reality: interface, application, and design","title-short":"Understanding virtual reality","author":[{"family":"Sherman","given":"William R."},{"family":"Craig","given":"Alan B."}],"issued":{"date-parts":[["2019"]]},"citation-key":"shermanUnderstandingVirtualReality2019"}},{"id":811,"uris":["http://zotero.org/groups/4599106/items/SHWYMDD8"],"itemData":{"id":811,"type":"article-journal","abstract":"Mixed Reality (MR) visual displays, a particular subset of Virtual Reality (VR) related technologies, involve the merging of real and virtual worlds somewhere along the 'virtuality continuum' which connects completely real environments to completely virtual ones. Augmented Reality (AR), probably the best known of these,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quite different groupings are possible and this demonstrates the need for an efficient taxonomy, or classification framework, according to which essential differences can be identified. An approximately three-dimensional taxonomy is proposed comprising the following dimensions: extent of world knowledge, reproduction fidelity, and extent of presence metaphor.","container-title":"IEICE Trans. Information Systems","journalAbbreviation":"IEICE Trans. Information Systems","page":"1321-1329","source":"ResearchGate","title":"A Taxonomy of Mixed Reality Visual Displays","volume":"vol. E77-D, no. 12","author":[{"family":"Milgram","given":"Paul"},{"family":"Kishino","given":"Fumio"}],"issued":{"date-parts":[["1994",12,1]]},"citation-key":"milgramTaxonomyMixedReality1994"}},{"id":693,"uris":["http://zotero.org/groups/4599106/items/3VXSPK83"],"itemData":{"id":693,"type":"article-journal","abstract":"Virtual Reality (VR), sometimes called Virtual Environments (VE) has drawn much attention in the last few years. Extensive media coverage causes this interest to grow rapidly. Very few people, however, really know what VR is, what its basic principles and its open problems are. In this paper a historical overview of virtual reality is presented, basic terminology and classes of VR systems are listed, followed by applications of this technology in science, work, and entertainment areas. An insightful study of typical VR systems is done. All components of VR application and interrelations between them are thoroughly examined: input devices, output devices and software. Additionally human factors and their implication on the design issues of VE are discussed . Finally, the future of VR is considered in two aspects: technological and social. New research directions, technological frontiers and potential applications are pointed out. The possible positive and negative influence of VR on li...","source":"ResearchGate","title":"Virtual Reality - History, Applications, Technology and Future","author":[{"family":"Mazuryk","given":"Tomasz"},{"family":"Gervautz","given":"Michael"}],"issued":{"date-parts":[["1999",12,30]]},"citation-key":"mazurykVirtualRealityHistory1999"}}],"schema":"https://github.com/citation-style-language/schema/raw/master/csl-citation.json"} </w:instrText>
      </w:r>
      <w:r w:rsidRPr="00E45C45">
        <w:rPr>
          <w:highlight w:val="yellow"/>
          <w:lang w:val="en-US" w:eastAsia="cs-CZ"/>
        </w:rPr>
        <w:fldChar w:fldCharType="separate"/>
      </w:r>
      <w:r w:rsidRPr="00E45C45">
        <w:rPr>
          <w:highlight w:val="yellow"/>
        </w:rPr>
        <w:t>(Sherman, Craig 2019; Milgram, Kishino 1994; Mazuryk, Gervautz 1999)</w:t>
      </w:r>
      <w:r w:rsidRPr="00E45C45">
        <w:rPr>
          <w:highlight w:val="yellow"/>
          <w:lang w:val="en-US" w:eastAsia="cs-CZ"/>
        </w:rPr>
        <w:fldChar w:fldCharType="end"/>
      </w:r>
      <w:r w:rsidRPr="00E45C45">
        <w:rPr>
          <w:highlight w:val="yellow"/>
          <w:lang w:val="en-US" w:eastAsia="cs-CZ"/>
        </w:rPr>
        <w:t>.</w:t>
      </w:r>
    </w:p>
    <w:p w14:paraId="414662A1" w14:textId="006386F3" w:rsidR="001D0278" w:rsidRDefault="001D0278" w:rsidP="00C00B9F">
      <w:pPr>
        <w:pStyle w:val="Heading2"/>
      </w:pPr>
      <w:r w:rsidRPr="00C00B9F">
        <w:t>Zobrazovací</w:t>
      </w:r>
      <w:r>
        <w:t xml:space="preserve"> zařízení</w:t>
      </w:r>
    </w:p>
    <w:p w14:paraId="053CD0C7" w14:textId="67DDCF58" w:rsidR="00017B47" w:rsidRDefault="00017B47" w:rsidP="00017B47">
      <w:pPr>
        <w:rPr>
          <w:b/>
          <w:bCs/>
          <w:lang w:eastAsia="cs-CZ"/>
        </w:rPr>
      </w:pPr>
      <w:r>
        <w:rPr>
          <w:b/>
          <w:bCs/>
          <w:lang w:eastAsia="cs-CZ"/>
        </w:rPr>
        <w:t>HMD</w:t>
      </w:r>
    </w:p>
    <w:p w14:paraId="43686066" w14:textId="0AF46934" w:rsidR="00E45C45" w:rsidRPr="00E45C45" w:rsidRDefault="00E45C45" w:rsidP="00E45C45">
      <w:pPr>
        <w:pStyle w:val="Normlnprvnodsazen"/>
        <w:ind w:firstLine="0"/>
      </w:pPr>
      <w:r>
        <w:t>…</w:t>
      </w:r>
    </w:p>
    <w:p w14:paraId="22882507" w14:textId="188CB8C7" w:rsidR="00601FD1" w:rsidRDefault="00017B47" w:rsidP="00601FD1">
      <w:pPr>
        <w:rPr>
          <w:lang w:eastAsia="cs-CZ"/>
        </w:rPr>
      </w:pPr>
      <w:r>
        <w:rPr>
          <w:lang w:eastAsia="cs-CZ"/>
        </w:rPr>
        <w:fldChar w:fldCharType="begin"/>
      </w:r>
      <w:r w:rsidR="000558F0">
        <w:rPr>
          <w:lang w:eastAsia="cs-CZ"/>
        </w:rPr>
        <w:instrText xml:space="preserve"> ADDIN ZOTERO_ITEM CSL_CITATION {"citationID":"zt36uKAD","properties":{"formattedCitation":"(Keil et al. 2021)","plainCitation":"(Keil et al. 2021)","noteIndex":0},"citationItems":[{"id":722,"uris":["http://zotero.org/groups/4599106/items/6KTVH8FL"],"itemData":{"id":722,"type":"article-journal","abstract":"Modern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citation-key":"keilCreatingImmersiveVirtual2021"}}],"schema":"https://github.com/citation-style-language/schema/raw/master/csl-citation.json"} </w:instrText>
      </w:r>
      <w:r>
        <w:rPr>
          <w:lang w:eastAsia="cs-CZ"/>
        </w:rPr>
        <w:fldChar w:fldCharType="separate"/>
      </w:r>
      <w:r w:rsidRPr="00017B47">
        <w:t>(Keil et al. 2021)</w:t>
      </w:r>
      <w:r>
        <w:rPr>
          <w:lang w:eastAsia="cs-CZ"/>
        </w:rPr>
        <w:fldChar w:fldCharType="end"/>
      </w:r>
      <w:r>
        <w:rPr>
          <w:lang w:eastAsia="cs-CZ"/>
        </w:rPr>
        <w:t xml:space="preserve"> uvádí, že důležitým vlivem na míru </w:t>
      </w:r>
      <w:r w:rsidR="00237E18">
        <w:rPr>
          <w:lang w:eastAsia="cs-CZ"/>
        </w:rPr>
        <w:t>imerze,</w:t>
      </w:r>
      <w:r>
        <w:rPr>
          <w:lang w:eastAsia="cs-CZ"/>
        </w:rPr>
        <w:t xml:space="preserve"> a tedy úspěšnost VR aplikace má nejen kvalita zobrazovaných dat, ale také ve velké míře technologické aspekty popř. limitace zobrazovacích zařízení, představuje proto </w:t>
      </w:r>
      <w:r w:rsidR="00601FD1">
        <w:rPr>
          <w:lang w:eastAsia="cs-CZ"/>
        </w:rPr>
        <w:t xml:space="preserve">porovnání </w:t>
      </w:r>
      <w:r>
        <w:rPr>
          <w:lang w:eastAsia="cs-CZ"/>
        </w:rPr>
        <w:t xml:space="preserve">HMD </w:t>
      </w:r>
      <w:r w:rsidR="00601FD1">
        <w:rPr>
          <w:lang w:eastAsia="cs-CZ"/>
        </w:rPr>
        <w:t xml:space="preserve">na základě rozlišení, FOV, FPS a </w:t>
      </w:r>
      <w:proofErr w:type="spellStart"/>
      <w:r w:rsidR="00601FD1">
        <w:rPr>
          <w:lang w:eastAsia="cs-CZ"/>
        </w:rPr>
        <w:t>trackingu</w:t>
      </w:r>
      <w:proofErr w:type="spellEnd"/>
      <w:r w:rsidR="00601FD1">
        <w:rPr>
          <w:lang w:eastAsia="cs-CZ"/>
        </w:rPr>
        <w:t xml:space="preserve"> aktuálně populárních HMD </w:t>
      </w:r>
      <w:r w:rsidR="00601FD1" w:rsidRPr="00601FD1">
        <w:rPr>
          <w:highlight w:val="yellow"/>
          <w:lang w:eastAsia="cs-CZ"/>
        </w:rPr>
        <w:t>– předělat tabulku</w:t>
      </w:r>
      <w:r>
        <w:rPr>
          <w:highlight w:val="yellow"/>
          <w:lang w:eastAsia="cs-CZ"/>
        </w:rPr>
        <w:t xml:space="preserve"> + přidat non HMD zařízení</w:t>
      </w:r>
      <w:r w:rsidR="00601FD1" w:rsidRPr="00601FD1">
        <w:rPr>
          <w:highlight w:val="yellow"/>
          <w:lang w:eastAsia="cs-CZ"/>
        </w:rPr>
        <w:t>?</w:t>
      </w:r>
      <w:r w:rsidR="00601FD1">
        <w:rPr>
          <w:lang w:eastAsia="cs-CZ"/>
        </w:rPr>
        <w:t xml:space="preserve"> </w:t>
      </w:r>
    </w:p>
    <w:p w14:paraId="63600BAE" w14:textId="598DC40C" w:rsidR="007A57DB" w:rsidRDefault="007A57DB" w:rsidP="007A57DB">
      <w:pPr>
        <w:pStyle w:val="Heading2"/>
      </w:pPr>
      <w:r>
        <w:t>Téma případové studie</w:t>
      </w:r>
    </w:p>
    <w:p w14:paraId="2EA6E85C" w14:textId="242921A1" w:rsidR="007A57DB" w:rsidRPr="007A57DB" w:rsidRDefault="007A57DB" w:rsidP="007A57DB">
      <w:pPr>
        <w:rPr>
          <w:lang w:eastAsia="cs-CZ"/>
        </w:rPr>
      </w:pPr>
      <w:r>
        <w:rPr>
          <w:lang w:eastAsia="cs-CZ"/>
        </w:rPr>
        <w:t xml:space="preserve">Možnosti využití 3D webové vizualizace ve virtuálním prostředí jsou mnohé. </w:t>
      </w:r>
      <w:r w:rsidRPr="007A57DB">
        <w:rPr>
          <w:highlight w:val="yellow"/>
          <w:lang w:eastAsia="cs-CZ"/>
        </w:rPr>
        <w:t>Citace: Herman aj. kdo to vypisují jaké jsou možnosti viz.</w:t>
      </w:r>
    </w:p>
    <w:p w14:paraId="27A6E7D6" w14:textId="55601DB2" w:rsidR="001D0278" w:rsidRPr="008D4F69" w:rsidRDefault="00E45C45" w:rsidP="001D0278">
      <w:pPr>
        <w:pStyle w:val="Normlnprvnodsazen"/>
        <w:ind w:firstLine="0"/>
      </w:pPr>
      <w:r>
        <w:t>…</w:t>
      </w:r>
    </w:p>
    <w:p w14:paraId="6C764B62" w14:textId="6A7322DE" w:rsidR="001D0278" w:rsidRDefault="000558F0" w:rsidP="000558F0">
      <w:pPr>
        <w:pStyle w:val="Heading1"/>
      </w:pPr>
      <w:r>
        <w:lastRenderedPageBreak/>
        <w:t>Analýza technologií</w:t>
      </w:r>
    </w:p>
    <w:p w14:paraId="69C1BE05" w14:textId="062F799D" w:rsidR="00A479E6" w:rsidRPr="00A479E6" w:rsidRDefault="00A479E6" w:rsidP="00A479E6">
      <w:pPr>
        <w:pStyle w:val="Heading2"/>
      </w:pPr>
      <w:r>
        <w:t>Úrovně abstrakce – taxonomie technologií</w:t>
      </w:r>
    </w:p>
    <w:p w14:paraId="6F678D85" w14:textId="3C01B220" w:rsidR="000558F0" w:rsidRPr="000558F0" w:rsidRDefault="000558F0" w:rsidP="000558F0">
      <w:pPr>
        <w:rPr>
          <w:lang w:eastAsia="cs-CZ"/>
        </w:rPr>
      </w:pPr>
      <w:r w:rsidRPr="000558F0">
        <w:rPr>
          <w:noProof/>
          <w:lang w:eastAsia="cs-CZ"/>
        </w:rPr>
        <w:drawing>
          <wp:inline distT="0" distB="0" distL="0" distR="0" wp14:anchorId="281B3850" wp14:editId="090434B1">
            <wp:extent cx="3929579" cy="1943100"/>
            <wp:effectExtent l="0" t="0" r="0" b="0"/>
            <wp:docPr id="5" name="Obrázek 4" descr="Graphical user interface, application&#10;&#10;Description automatically generated with medium confidence">
              <a:extLst xmlns:a="http://schemas.openxmlformats.org/drawingml/2006/main">
                <a:ext uri="{FF2B5EF4-FFF2-40B4-BE49-F238E27FC236}">
                  <a16:creationId xmlns:a16="http://schemas.microsoft.com/office/drawing/2014/main" id="{BCC7BBD6-512C-566E-7B32-38B653D0D5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4" descr="Graphical user interface, application&#10;&#10;Description automatically generated with medium confidence">
                      <a:extLst>
                        <a:ext uri="{FF2B5EF4-FFF2-40B4-BE49-F238E27FC236}">
                          <a16:creationId xmlns:a16="http://schemas.microsoft.com/office/drawing/2014/main" id="{BCC7BBD6-512C-566E-7B32-38B653D0D52B}"/>
                        </a:ext>
                      </a:extLst>
                    </pic:cNvPr>
                    <pic:cNvPicPr>
                      <a:picLocks noChangeAspect="1"/>
                    </pic:cNvPicPr>
                  </pic:nvPicPr>
                  <pic:blipFill>
                    <a:blip r:embed="rId14"/>
                    <a:stretch>
                      <a:fillRect/>
                    </a:stretch>
                  </pic:blipFill>
                  <pic:spPr>
                    <a:xfrm>
                      <a:off x="0" y="0"/>
                      <a:ext cx="3931603" cy="1944101"/>
                    </a:xfrm>
                    <a:prstGeom prst="rect">
                      <a:avLst/>
                    </a:prstGeom>
                  </pic:spPr>
                </pic:pic>
              </a:graphicData>
            </a:graphic>
          </wp:inline>
        </w:drawing>
      </w:r>
    </w:p>
    <w:p w14:paraId="07D6E5A1" w14:textId="66593760" w:rsidR="000558F0" w:rsidRDefault="000558F0" w:rsidP="000558F0">
      <w:pPr>
        <w:rPr>
          <w:lang w:eastAsia="cs-CZ"/>
        </w:rPr>
      </w:pPr>
      <w:r w:rsidRPr="000558F0">
        <w:rPr>
          <w:noProof/>
          <w:lang w:eastAsia="cs-CZ"/>
        </w:rPr>
        <w:drawing>
          <wp:inline distT="0" distB="0" distL="0" distR="0" wp14:anchorId="132AA230" wp14:editId="660BE6C4">
            <wp:extent cx="2428875" cy="3066389"/>
            <wp:effectExtent l="0" t="0" r="0" b="1270"/>
            <wp:docPr id="7" name="Obrázek 6" descr="Diagram&#10;&#10;Description automatically generated">
              <a:extLst xmlns:a="http://schemas.openxmlformats.org/drawingml/2006/main">
                <a:ext uri="{FF2B5EF4-FFF2-40B4-BE49-F238E27FC236}">
                  <a16:creationId xmlns:a16="http://schemas.microsoft.com/office/drawing/2014/main" id="{A72D3EE2-AA63-2A0A-6ED3-CFA5251E6D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6" descr="Diagram&#10;&#10;Description automatically generated">
                      <a:extLst>
                        <a:ext uri="{FF2B5EF4-FFF2-40B4-BE49-F238E27FC236}">
                          <a16:creationId xmlns:a16="http://schemas.microsoft.com/office/drawing/2014/main" id="{A72D3EE2-AA63-2A0A-6ED3-CFA5251E6D23}"/>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6484" cy="3075995"/>
                    </a:xfrm>
                    <a:prstGeom prst="rect">
                      <a:avLst/>
                    </a:prstGeom>
                  </pic:spPr>
                </pic:pic>
              </a:graphicData>
            </a:graphic>
          </wp:inline>
        </w:drawing>
      </w:r>
    </w:p>
    <w:p w14:paraId="07AE58B0" w14:textId="77777777" w:rsidR="00A479E6" w:rsidRPr="00A479E6" w:rsidRDefault="00A479E6" w:rsidP="00A479E6">
      <w:pPr>
        <w:pStyle w:val="Normlnprvnodsazen"/>
        <w:ind w:firstLine="0"/>
      </w:pPr>
    </w:p>
    <w:p w14:paraId="5FC95406" w14:textId="18B65035" w:rsidR="00A479E6" w:rsidRDefault="00A479E6" w:rsidP="00A479E6">
      <w:pPr>
        <w:pStyle w:val="Heading3"/>
      </w:pPr>
      <w:proofErr w:type="spellStart"/>
      <w:r>
        <w:t>TechStack</w:t>
      </w:r>
      <w:proofErr w:type="spellEnd"/>
    </w:p>
    <w:p w14:paraId="252FC4C4" w14:textId="55186584" w:rsidR="00A479E6" w:rsidRDefault="00A479E6" w:rsidP="00A479E6">
      <w:r>
        <w:t xml:space="preserve">Problematickým aspektem při hodnocení a výběru technologie je fakt, že hodnocení jednotlivých technologií samostatně je zavádějící. V případě implementace se nejedná o jednotlivou technologii, ale souhru více tzv. </w:t>
      </w:r>
      <w:r>
        <w:rPr>
          <w:i/>
          <w:iCs/>
        </w:rPr>
        <w:t xml:space="preserve">tech </w:t>
      </w:r>
      <w:proofErr w:type="spellStart"/>
      <w:r>
        <w:rPr>
          <w:i/>
          <w:iCs/>
        </w:rPr>
        <w:t>stack</w:t>
      </w:r>
      <w:proofErr w:type="spellEnd"/>
      <w:r>
        <w:t xml:space="preserve">. Na základě této skutečnosti je tedy nutné hodnotit i vzájemnou kompatibilitu jednotlivých technologií, což může přinést výraznou míru komplexity, jelikož je možné technologie na různých úrovních </w:t>
      </w:r>
      <w:r w:rsidRPr="00A479E6">
        <w:rPr>
          <w:highlight w:val="yellow"/>
        </w:rPr>
        <w:t>(zmínit výše – úrovně abstrakce)</w:t>
      </w:r>
      <w:r>
        <w:t xml:space="preserve"> kombinovat. </w:t>
      </w:r>
      <w:r w:rsidR="007A57DB">
        <w:t>Za účelem získání reprezentativních výsledků je nutné hodnotit vhodnost jednotlivých technologií v </w:t>
      </w:r>
      <w:r w:rsidR="007A57DB">
        <w:rPr>
          <w:i/>
          <w:iCs/>
        </w:rPr>
        <w:t xml:space="preserve">tech </w:t>
      </w:r>
      <w:proofErr w:type="spellStart"/>
      <w:r w:rsidR="007A57DB">
        <w:rPr>
          <w:i/>
          <w:iCs/>
        </w:rPr>
        <w:t>stacku</w:t>
      </w:r>
      <w:proofErr w:type="spellEnd"/>
      <w:r w:rsidR="007A57DB">
        <w:t xml:space="preserve"> v kontextu specifického využití. V případě této studie se jedná o využití v rámci územního plánování. </w:t>
      </w:r>
    </w:p>
    <w:p w14:paraId="23FB4FCC" w14:textId="794B84BA" w:rsidR="007A57DB" w:rsidRPr="007A57DB" w:rsidRDefault="007A57DB" w:rsidP="007A57DB">
      <w:pPr>
        <w:pStyle w:val="Normlnprvnodsazen"/>
        <w:rPr>
          <w:lang w:eastAsia="en-US"/>
        </w:rPr>
      </w:pPr>
      <w:r w:rsidRPr="007A57DB">
        <w:rPr>
          <w:highlight w:val="yellow"/>
          <w:lang w:eastAsia="en-US"/>
        </w:rPr>
        <w:t xml:space="preserve">Vypsat jednotlivé tech </w:t>
      </w:r>
      <w:proofErr w:type="spellStart"/>
      <w:r w:rsidRPr="007A57DB">
        <w:rPr>
          <w:highlight w:val="yellow"/>
          <w:lang w:eastAsia="en-US"/>
        </w:rPr>
        <w:t>stacky</w:t>
      </w:r>
      <w:proofErr w:type="spellEnd"/>
      <w:r w:rsidRPr="007A57DB">
        <w:rPr>
          <w:highlight w:val="yellow"/>
          <w:lang w:eastAsia="en-US"/>
        </w:rPr>
        <w:t xml:space="preserve"> z literatury</w:t>
      </w:r>
    </w:p>
    <w:p w14:paraId="33BE95A1" w14:textId="77777777" w:rsidR="00A479E6" w:rsidRDefault="00A479E6" w:rsidP="00A479E6">
      <w:pPr>
        <w:pStyle w:val="Normlnprvnodsazen"/>
        <w:ind w:firstLine="0"/>
      </w:pPr>
    </w:p>
    <w:p w14:paraId="0109E24B" w14:textId="0D52348D" w:rsidR="00A479E6" w:rsidRDefault="00A479E6" w:rsidP="00A479E6">
      <w:pPr>
        <w:pStyle w:val="Heading2"/>
      </w:pPr>
      <w:r>
        <w:lastRenderedPageBreak/>
        <w:t>Specifikace požadavků</w:t>
      </w:r>
    </w:p>
    <w:p w14:paraId="25B6BB06" w14:textId="62434066" w:rsidR="00A479E6" w:rsidRDefault="00A479E6" w:rsidP="00A479E6">
      <w:pPr>
        <w:pStyle w:val="Heading3"/>
        <w:rPr>
          <w:lang w:eastAsia="cs-CZ"/>
        </w:rPr>
      </w:pPr>
      <w:r>
        <w:rPr>
          <w:lang w:eastAsia="cs-CZ"/>
        </w:rPr>
        <w:t>Funkční</w:t>
      </w:r>
    </w:p>
    <w:p w14:paraId="490A7327" w14:textId="729FE4D0" w:rsidR="00A479E6" w:rsidRPr="00A479E6" w:rsidRDefault="00A479E6" w:rsidP="00A479E6">
      <w:pPr>
        <w:rPr>
          <w:rStyle w:val="Strong"/>
          <w:b w:val="0"/>
          <w:bCs w:val="0"/>
          <w:lang w:val="en-US" w:eastAsia="cs-CZ"/>
        </w:rPr>
      </w:pPr>
    </w:p>
    <w:p w14:paraId="297FF75D" w14:textId="197C8D80" w:rsidR="00A479E6" w:rsidRDefault="00A479E6" w:rsidP="00A479E6">
      <w:pPr>
        <w:pStyle w:val="Heading3"/>
        <w:rPr>
          <w:lang w:eastAsia="cs-CZ"/>
        </w:rPr>
      </w:pPr>
      <w:r>
        <w:rPr>
          <w:lang w:eastAsia="cs-CZ"/>
        </w:rPr>
        <w:t>Nefunkční</w:t>
      </w:r>
    </w:p>
    <w:p w14:paraId="0E438401" w14:textId="2E721A99" w:rsidR="00A479E6" w:rsidRPr="00A479E6" w:rsidRDefault="00A479E6" w:rsidP="00A479E6">
      <w:pPr>
        <w:rPr>
          <w:lang w:eastAsia="cs-CZ"/>
        </w:rPr>
      </w:pPr>
      <w:r w:rsidRPr="00A479E6">
        <w:rPr>
          <w:b/>
          <w:bCs/>
          <w:lang w:eastAsia="cs-CZ"/>
        </w:rPr>
        <w:t xml:space="preserve">Data </w:t>
      </w:r>
      <w:r>
        <w:rPr>
          <w:b/>
          <w:bCs/>
          <w:lang w:eastAsia="cs-CZ"/>
        </w:rPr>
        <w:t xml:space="preserve">– </w:t>
      </w:r>
      <w:r>
        <w:rPr>
          <w:lang w:eastAsia="cs-CZ"/>
        </w:rPr>
        <w:t>typy geografických dat - geometrií</w:t>
      </w:r>
    </w:p>
    <w:p w14:paraId="65B16A2D" w14:textId="77777777" w:rsidR="00A479E6" w:rsidRPr="00A479E6" w:rsidRDefault="00A479E6" w:rsidP="00A479E6">
      <w:pPr>
        <w:rPr>
          <w:lang w:eastAsia="cs-CZ"/>
        </w:rPr>
      </w:pPr>
    </w:p>
    <w:p w14:paraId="76CCC9E0" w14:textId="7137BA5B" w:rsidR="0052704B" w:rsidRDefault="0052704B" w:rsidP="00C00B9F">
      <w:pPr>
        <w:pStyle w:val="Heading1"/>
      </w:pPr>
      <w:r>
        <w:lastRenderedPageBreak/>
        <w:t>Implementace</w:t>
      </w:r>
    </w:p>
    <w:p w14:paraId="01F52B73" w14:textId="2A84E1A2" w:rsidR="00A479E6" w:rsidRDefault="00A479E6" w:rsidP="00A479E6">
      <w:pPr>
        <w:pStyle w:val="Heading1"/>
      </w:pPr>
      <w:r>
        <w:lastRenderedPageBreak/>
        <w:t>uŽIVATELSKÉ TESTOVÁNÍ</w:t>
      </w:r>
    </w:p>
    <w:p w14:paraId="46D0CF9B" w14:textId="0F0553B0" w:rsidR="00A479E6" w:rsidRDefault="00A479E6" w:rsidP="00A479E6">
      <w:pPr>
        <w:pStyle w:val="Heading1"/>
      </w:pPr>
      <w:r>
        <w:lastRenderedPageBreak/>
        <w:t>dISKUZE</w:t>
      </w:r>
    </w:p>
    <w:p w14:paraId="5A684CEC" w14:textId="4CB59E24" w:rsidR="00A479E6" w:rsidRPr="00A479E6" w:rsidRDefault="00A479E6" w:rsidP="00A479E6">
      <w:pPr>
        <w:pStyle w:val="Heading1"/>
      </w:pPr>
      <w:r>
        <w:lastRenderedPageBreak/>
        <w:t>zÁVĚR</w:t>
      </w:r>
    </w:p>
    <w:p w14:paraId="620BA852" w14:textId="4C3D479A" w:rsidR="00E23221" w:rsidRPr="000B0241" w:rsidRDefault="000B0241" w:rsidP="000B0241">
      <w:pPr>
        <w:spacing w:after="160"/>
        <w:jc w:val="left"/>
        <w:rPr>
          <w:lang w:val="en-GB" w:eastAsia="cs-CZ"/>
        </w:rPr>
      </w:pPr>
      <w:r>
        <w:rPr>
          <w:lang w:val="en-GB"/>
        </w:rPr>
        <w:br w:type="page"/>
      </w:r>
    </w:p>
    <w:p w14:paraId="23C1D4AB" w14:textId="6C336CFC" w:rsidR="001C23BB" w:rsidRDefault="00C10444" w:rsidP="00BA2CD7">
      <w:pPr>
        <w:pStyle w:val="Nazvyploh"/>
        <w:jc w:val="center"/>
      </w:pPr>
      <w:r>
        <w:lastRenderedPageBreak/>
        <w:t>PŘÍLOHY</w:t>
      </w:r>
    </w:p>
    <w:p w14:paraId="0BE8FF14" w14:textId="59A4D3D4" w:rsidR="001C23BB" w:rsidRDefault="001C23BB" w:rsidP="001C23BB">
      <w:pPr>
        <w:pStyle w:val="Normlnprvnodsazen"/>
        <w:rPr>
          <w:sz w:val="28"/>
        </w:rPr>
      </w:pPr>
    </w:p>
    <w:p w14:paraId="59BABEB8" w14:textId="2D67E0BA" w:rsidR="00C10444" w:rsidRDefault="001C23BB" w:rsidP="00342B07">
      <w:pPr>
        <w:pStyle w:val="Nazvyploh"/>
      </w:pPr>
      <w:r>
        <w:lastRenderedPageBreak/>
        <w:t>Seznam příloh</w:t>
      </w:r>
    </w:p>
    <w:p w14:paraId="2B07F4C1" w14:textId="77777777" w:rsidR="009D5068" w:rsidRDefault="009D5068" w:rsidP="00CC6E85">
      <w:r>
        <w:t>Příloha č</w:t>
      </w:r>
    </w:p>
    <w:p w14:paraId="5C417DE3" w14:textId="77777777" w:rsidR="00E50131" w:rsidRDefault="00E50131" w:rsidP="00E50131">
      <w:pPr>
        <w:pStyle w:val="Normlnprvnodsazen"/>
        <w:rPr>
          <w:lang w:eastAsia="en-US"/>
        </w:rPr>
      </w:pPr>
    </w:p>
    <w:p w14:paraId="44B1C0A7" w14:textId="6B454A55" w:rsidR="00E50131" w:rsidRPr="00E50131" w:rsidRDefault="00E50131" w:rsidP="00E50131">
      <w:pPr>
        <w:pStyle w:val="Normlnprvnodsazen"/>
        <w:rPr>
          <w:lang w:eastAsia="en-US"/>
        </w:rPr>
        <w:sectPr w:rsidR="00E50131" w:rsidRPr="00E50131" w:rsidSect="00C10444">
          <w:headerReference w:type="default" r:id="rId16"/>
          <w:footerReference w:type="default" r:id="rId17"/>
          <w:pgSz w:w="11906" w:h="16838" w:code="9"/>
          <w:pgMar w:top="1701" w:right="1134" w:bottom="1134" w:left="1985" w:header="709" w:footer="709" w:gutter="0"/>
          <w:cols w:space="708"/>
          <w:docGrid w:linePitch="360"/>
        </w:sectPr>
      </w:pPr>
    </w:p>
    <w:p w14:paraId="36493BBA" w14:textId="0E739921" w:rsidR="00BA42DE" w:rsidRPr="00C27A57" w:rsidRDefault="00BA42DE" w:rsidP="0039259F">
      <w:pPr>
        <w:pStyle w:val="Subnazevbibliografie"/>
      </w:pPr>
    </w:p>
    <w:sectPr w:rsidR="00BA42DE" w:rsidRPr="00C27A57" w:rsidSect="009979FC">
      <w:headerReference w:type="default" r:id="rId1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E18C8" w14:textId="77777777" w:rsidR="005D0BE8" w:rsidRDefault="005D0BE8" w:rsidP="0057088F">
      <w:pPr>
        <w:spacing w:after="0" w:line="240" w:lineRule="auto"/>
      </w:pPr>
      <w:r>
        <w:separator/>
      </w:r>
    </w:p>
  </w:endnote>
  <w:endnote w:type="continuationSeparator" w:id="0">
    <w:p w14:paraId="6A6ECC28" w14:textId="77777777" w:rsidR="005D0BE8" w:rsidRDefault="005D0BE8" w:rsidP="00570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C6308" w14:textId="0D4A67C9" w:rsidR="002C6029" w:rsidRDefault="002C6029">
    <w:pPr>
      <w:pStyle w:val="Footer"/>
      <w:jc w:val="center"/>
    </w:pPr>
  </w:p>
  <w:p w14:paraId="5DC8F6FB" w14:textId="77777777" w:rsidR="002C6029" w:rsidRDefault="002C6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757416"/>
      <w:docPartObj>
        <w:docPartGallery w:val="Page Numbers (Bottom of Page)"/>
        <w:docPartUnique/>
      </w:docPartObj>
    </w:sdtPr>
    <w:sdtContent>
      <w:p w14:paraId="61ECA665" w14:textId="103B07A2" w:rsidR="002C6029" w:rsidRDefault="002C6029">
        <w:pPr>
          <w:pStyle w:val="Footer"/>
          <w:jc w:val="center"/>
        </w:pPr>
        <w:r>
          <w:fldChar w:fldCharType="begin"/>
        </w:r>
        <w:r>
          <w:instrText>PAGE   \* MERGEFORMAT</w:instrText>
        </w:r>
        <w:r>
          <w:fldChar w:fldCharType="separate"/>
        </w:r>
        <w:r>
          <w:t>2</w:t>
        </w:r>
        <w:r>
          <w:fldChar w:fldCharType="end"/>
        </w:r>
      </w:p>
    </w:sdtContent>
  </w:sdt>
  <w:p w14:paraId="1748A02E" w14:textId="77777777" w:rsidR="002C6029" w:rsidRDefault="002C6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66CAC" w14:textId="77777777" w:rsidR="005D0BE8" w:rsidRDefault="005D0BE8" w:rsidP="0057088F">
      <w:pPr>
        <w:spacing w:after="0" w:line="240" w:lineRule="auto"/>
      </w:pPr>
      <w:r>
        <w:separator/>
      </w:r>
    </w:p>
  </w:footnote>
  <w:footnote w:type="continuationSeparator" w:id="0">
    <w:p w14:paraId="49818421" w14:textId="77777777" w:rsidR="005D0BE8" w:rsidRDefault="005D0BE8" w:rsidP="0057088F">
      <w:pPr>
        <w:spacing w:after="0" w:line="240" w:lineRule="auto"/>
      </w:pPr>
      <w:r>
        <w:continuationSeparator/>
      </w:r>
    </w:p>
  </w:footnote>
  <w:footnote w:id="1">
    <w:p w14:paraId="4969B6E9" w14:textId="397C20A6" w:rsidR="00E25771" w:rsidRDefault="00E25771">
      <w:pPr>
        <w:pStyle w:val="FootnoteText"/>
      </w:pPr>
      <w:r>
        <w:rPr>
          <w:rStyle w:val="FootnoteReference"/>
        </w:rPr>
        <w:footnoteRef/>
      </w:r>
      <w:r>
        <w:t xml:space="preserve"> Formou dat je myšlen jejich datový model a následně výměnný formát.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E9A5" w14:textId="77777777" w:rsidR="002C6029" w:rsidRDefault="002C60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CDB3" w14:textId="2CFD3338" w:rsidR="00132830" w:rsidRPr="0039259F" w:rsidRDefault="00132830" w:rsidP="00392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63A8A22A"/>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B67E83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F021D2"/>
    <w:multiLevelType w:val="hybridMultilevel"/>
    <w:tmpl w:val="6DBA0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055136"/>
    <w:multiLevelType w:val="multilevel"/>
    <w:tmpl w:val="69D46E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3AF7AA5"/>
    <w:multiLevelType w:val="hybridMultilevel"/>
    <w:tmpl w:val="015C7F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D5136F"/>
    <w:multiLevelType w:val="hybridMultilevel"/>
    <w:tmpl w:val="DB3ADAA2"/>
    <w:lvl w:ilvl="0" w:tplc="C0BC8E3A">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6" w15:restartNumberingAfterBreak="0">
    <w:nsid w:val="0E9819A6"/>
    <w:multiLevelType w:val="hybridMultilevel"/>
    <w:tmpl w:val="3F446078"/>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C3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7E373B7"/>
    <w:multiLevelType w:val="hybridMultilevel"/>
    <w:tmpl w:val="9A1CAD3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4D38D4"/>
    <w:multiLevelType w:val="hybridMultilevel"/>
    <w:tmpl w:val="C7DCED1A"/>
    <w:lvl w:ilvl="0" w:tplc="060EBDE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2CC539E0"/>
    <w:multiLevelType w:val="hybridMultilevel"/>
    <w:tmpl w:val="74488FA0"/>
    <w:lvl w:ilvl="0" w:tplc="409E6158">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0C6E6B"/>
    <w:multiLevelType w:val="hybridMultilevel"/>
    <w:tmpl w:val="A1C2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8C1074"/>
    <w:multiLevelType w:val="hybridMultilevel"/>
    <w:tmpl w:val="BDD2D3F8"/>
    <w:lvl w:ilvl="0" w:tplc="45B214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F71D6"/>
    <w:multiLevelType w:val="hybridMultilevel"/>
    <w:tmpl w:val="E1E834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BC0DB3"/>
    <w:multiLevelType w:val="hybridMultilevel"/>
    <w:tmpl w:val="FC944B3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5" w15:restartNumberingAfterBreak="0">
    <w:nsid w:val="380A22EB"/>
    <w:multiLevelType w:val="hybridMultilevel"/>
    <w:tmpl w:val="F2A2E116"/>
    <w:lvl w:ilvl="0" w:tplc="04EAD3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F468C2"/>
    <w:multiLevelType w:val="multilevel"/>
    <w:tmpl w:val="77FA3E2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143576"/>
    <w:multiLevelType w:val="hybridMultilevel"/>
    <w:tmpl w:val="EDC419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D45C23"/>
    <w:multiLevelType w:val="hybridMultilevel"/>
    <w:tmpl w:val="D8340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BF32E0"/>
    <w:multiLevelType w:val="hybridMultilevel"/>
    <w:tmpl w:val="E08260C2"/>
    <w:lvl w:ilvl="0" w:tplc="7C8EF56A">
      <w:start w:val="1"/>
      <w:numFmt w:val="decimal"/>
      <w:lvlText w:val="%1)"/>
      <w:lvlJc w:val="left"/>
      <w:pPr>
        <w:ind w:left="717" w:hanging="360"/>
      </w:pPr>
      <w:rPr>
        <w:rFonts w:hint="default"/>
        <w:b/>
        <w:bCs/>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0" w15:restartNumberingAfterBreak="0">
    <w:nsid w:val="41D558DA"/>
    <w:multiLevelType w:val="multilevel"/>
    <w:tmpl w:val="97A62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2E8041A"/>
    <w:multiLevelType w:val="hybridMultilevel"/>
    <w:tmpl w:val="376C7F4C"/>
    <w:lvl w:ilvl="0" w:tplc="054EF900">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2" w15:restartNumberingAfterBreak="0">
    <w:nsid w:val="44842E29"/>
    <w:multiLevelType w:val="multilevel"/>
    <w:tmpl w:val="B4DCEF2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74B50D9"/>
    <w:multiLevelType w:val="hybridMultilevel"/>
    <w:tmpl w:val="AF54D050"/>
    <w:lvl w:ilvl="0" w:tplc="E572FC6E">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4" w15:restartNumberingAfterBreak="0">
    <w:nsid w:val="47763DBE"/>
    <w:multiLevelType w:val="hybridMultilevel"/>
    <w:tmpl w:val="A1861558"/>
    <w:lvl w:ilvl="0" w:tplc="4D94BB1C">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5" w15:restartNumberingAfterBreak="0">
    <w:nsid w:val="488D0701"/>
    <w:multiLevelType w:val="hybridMultilevel"/>
    <w:tmpl w:val="785E351C"/>
    <w:lvl w:ilvl="0" w:tplc="70669ADC">
      <w:numFmt w:val="bullet"/>
      <w:lvlText w:val=""/>
      <w:lvlJc w:val="left"/>
      <w:pPr>
        <w:ind w:left="717" w:hanging="360"/>
      </w:pPr>
      <w:rPr>
        <w:rFonts w:ascii="Wingdings" w:eastAsiaTheme="minorHAnsi" w:hAnsi="Wingdings"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6" w15:restartNumberingAfterBreak="0">
    <w:nsid w:val="48D84CE0"/>
    <w:multiLevelType w:val="hybridMultilevel"/>
    <w:tmpl w:val="FCAAB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F15D4C"/>
    <w:multiLevelType w:val="hybridMultilevel"/>
    <w:tmpl w:val="F33ABF1C"/>
    <w:lvl w:ilvl="0" w:tplc="04050011">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8" w15:restartNumberingAfterBreak="0">
    <w:nsid w:val="4ADC2E94"/>
    <w:multiLevelType w:val="hybridMultilevel"/>
    <w:tmpl w:val="1F52FAAA"/>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565A1A"/>
    <w:multiLevelType w:val="hybridMultilevel"/>
    <w:tmpl w:val="A2B6C96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0" w15:restartNumberingAfterBreak="0">
    <w:nsid w:val="51502893"/>
    <w:multiLevelType w:val="hybridMultilevel"/>
    <w:tmpl w:val="7616972E"/>
    <w:lvl w:ilvl="0" w:tplc="9D4E4CB6">
      <w:start w:val="1"/>
      <w:numFmt w:val="bullet"/>
      <w:lvlText w:val=""/>
      <w:lvlJc w:val="left"/>
      <w:pPr>
        <w:ind w:left="717" w:hanging="360"/>
      </w:pPr>
      <w:rPr>
        <w:rFonts w:ascii="Wingdings" w:eastAsiaTheme="minorHAnsi" w:hAnsi="Wingdings" w:cstheme="minorBidi" w:hint="default"/>
        <w:sz w:val="23"/>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1" w15:restartNumberingAfterBreak="0">
    <w:nsid w:val="56C461E4"/>
    <w:multiLevelType w:val="hybridMultilevel"/>
    <w:tmpl w:val="91D8A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51762B"/>
    <w:multiLevelType w:val="multilevel"/>
    <w:tmpl w:val="F260173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7BD2768"/>
    <w:multiLevelType w:val="hybridMultilevel"/>
    <w:tmpl w:val="D6A615CA"/>
    <w:lvl w:ilvl="0" w:tplc="89A60512">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4" w15:restartNumberingAfterBreak="0">
    <w:nsid w:val="582B3136"/>
    <w:multiLevelType w:val="hybridMultilevel"/>
    <w:tmpl w:val="3864D588"/>
    <w:lvl w:ilvl="0" w:tplc="3DD45012">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15:restartNumberingAfterBreak="0">
    <w:nsid w:val="5DAC5592"/>
    <w:multiLevelType w:val="hybridMultilevel"/>
    <w:tmpl w:val="9858F3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D52820"/>
    <w:multiLevelType w:val="hybridMultilevel"/>
    <w:tmpl w:val="B5E24D70"/>
    <w:lvl w:ilvl="0" w:tplc="940869FE">
      <w:start w:val="1"/>
      <w:numFmt w:val="bullet"/>
      <w:lvlText w:val=""/>
      <w:lvlJc w:val="left"/>
      <w:pPr>
        <w:ind w:left="717" w:hanging="360"/>
      </w:pPr>
      <w:rPr>
        <w:rFonts w:ascii="Wingdings" w:eastAsiaTheme="minorHAnsi" w:hAnsi="Wingdings"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7" w15:restartNumberingAfterBreak="0">
    <w:nsid w:val="689F667C"/>
    <w:multiLevelType w:val="hybridMultilevel"/>
    <w:tmpl w:val="152A32F4"/>
    <w:lvl w:ilvl="0" w:tplc="6A84B338">
      <w:start w:val="1"/>
      <w:numFmt w:val="bullet"/>
      <w:lvlText w:val=""/>
      <w:lvlJc w:val="left"/>
      <w:pPr>
        <w:ind w:left="720" w:hanging="360"/>
      </w:pPr>
      <w:rPr>
        <w:rFonts w:ascii="Wingdings" w:eastAsiaTheme="minorHAnsi" w:hAnsi="Wingdings" w:cstheme="minorBidi" w:hint="default"/>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D31068"/>
    <w:multiLevelType w:val="hybridMultilevel"/>
    <w:tmpl w:val="F5D0D7FA"/>
    <w:lvl w:ilvl="0" w:tplc="8ADA4EB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15:restartNumberingAfterBreak="0">
    <w:nsid w:val="6B8224F3"/>
    <w:multiLevelType w:val="hybridMultilevel"/>
    <w:tmpl w:val="70C6FA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8521DE"/>
    <w:multiLevelType w:val="multilevel"/>
    <w:tmpl w:val="375C4D5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75D366C0"/>
    <w:multiLevelType w:val="hybridMultilevel"/>
    <w:tmpl w:val="1C903F66"/>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2" w15:restartNumberingAfterBreak="0">
    <w:nsid w:val="770F4D46"/>
    <w:multiLevelType w:val="hybridMultilevel"/>
    <w:tmpl w:val="E4F6771A"/>
    <w:lvl w:ilvl="0" w:tplc="1B0AA6D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3" w15:restartNumberingAfterBreak="0">
    <w:nsid w:val="77844BBD"/>
    <w:multiLevelType w:val="hybridMultilevel"/>
    <w:tmpl w:val="9CA01790"/>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9452DAC"/>
    <w:multiLevelType w:val="hybridMultilevel"/>
    <w:tmpl w:val="A9024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9C0256"/>
    <w:multiLevelType w:val="hybridMultilevel"/>
    <w:tmpl w:val="8C52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4972DD"/>
    <w:multiLevelType w:val="hybridMultilevel"/>
    <w:tmpl w:val="C4A46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403108">
    <w:abstractNumId w:val="40"/>
  </w:num>
  <w:num w:numId="2" w16cid:durableId="1254359140">
    <w:abstractNumId w:val="44"/>
  </w:num>
  <w:num w:numId="3" w16cid:durableId="1209223250">
    <w:abstractNumId w:val="26"/>
  </w:num>
  <w:num w:numId="4" w16cid:durableId="1495294305">
    <w:abstractNumId w:val="46"/>
  </w:num>
  <w:num w:numId="5" w16cid:durableId="469832051">
    <w:abstractNumId w:val="41"/>
  </w:num>
  <w:num w:numId="6" w16cid:durableId="1985235882">
    <w:abstractNumId w:val="14"/>
  </w:num>
  <w:num w:numId="7" w16cid:durableId="1853109967">
    <w:abstractNumId w:val="1"/>
  </w:num>
  <w:num w:numId="8" w16cid:durableId="1487012863">
    <w:abstractNumId w:val="0"/>
  </w:num>
  <w:num w:numId="9" w16cid:durableId="752629500">
    <w:abstractNumId w:val="10"/>
  </w:num>
  <w:num w:numId="10" w16cid:durableId="454060360">
    <w:abstractNumId w:val="45"/>
  </w:num>
  <w:num w:numId="11" w16cid:durableId="45687158">
    <w:abstractNumId w:val="33"/>
  </w:num>
  <w:num w:numId="12" w16cid:durableId="275337061">
    <w:abstractNumId w:val="21"/>
  </w:num>
  <w:num w:numId="13" w16cid:durableId="251359961">
    <w:abstractNumId w:val="18"/>
  </w:num>
  <w:num w:numId="14" w16cid:durableId="808982757">
    <w:abstractNumId w:val="13"/>
  </w:num>
  <w:num w:numId="15" w16cid:durableId="1587226271">
    <w:abstractNumId w:val="25"/>
  </w:num>
  <w:num w:numId="16" w16cid:durableId="1932544207">
    <w:abstractNumId w:val="15"/>
  </w:num>
  <w:num w:numId="17" w16cid:durableId="1411780454">
    <w:abstractNumId w:val="28"/>
  </w:num>
  <w:num w:numId="18" w16cid:durableId="1241793857">
    <w:abstractNumId w:val="43"/>
  </w:num>
  <w:num w:numId="19" w16cid:durableId="2036223989">
    <w:abstractNumId w:val="6"/>
  </w:num>
  <w:num w:numId="20" w16cid:durableId="905527175">
    <w:abstractNumId w:val="8"/>
  </w:num>
  <w:num w:numId="21" w16cid:durableId="649134335">
    <w:abstractNumId w:val="12"/>
  </w:num>
  <w:num w:numId="22" w16cid:durableId="1758751584">
    <w:abstractNumId w:val="37"/>
  </w:num>
  <w:num w:numId="23" w16cid:durableId="1187251314">
    <w:abstractNumId w:val="30"/>
  </w:num>
  <w:num w:numId="24" w16cid:durableId="652877574">
    <w:abstractNumId w:val="36"/>
  </w:num>
  <w:num w:numId="25" w16cid:durableId="791049168">
    <w:abstractNumId w:val="17"/>
  </w:num>
  <w:num w:numId="26" w16cid:durableId="399986381">
    <w:abstractNumId w:val="29"/>
  </w:num>
  <w:num w:numId="27" w16cid:durableId="436170420">
    <w:abstractNumId w:val="9"/>
  </w:num>
  <w:num w:numId="28" w16cid:durableId="1628924631">
    <w:abstractNumId w:val="42"/>
  </w:num>
  <w:num w:numId="29" w16cid:durableId="578712079">
    <w:abstractNumId w:val="23"/>
  </w:num>
  <w:num w:numId="30" w16cid:durableId="1824395747">
    <w:abstractNumId w:val="19"/>
  </w:num>
  <w:num w:numId="31" w16cid:durableId="1233350882">
    <w:abstractNumId w:val="35"/>
  </w:num>
  <w:num w:numId="32" w16cid:durableId="250161483">
    <w:abstractNumId w:val="38"/>
  </w:num>
  <w:num w:numId="33" w16cid:durableId="1962958252">
    <w:abstractNumId w:val="24"/>
  </w:num>
  <w:num w:numId="34" w16cid:durableId="1760786812">
    <w:abstractNumId w:val="34"/>
  </w:num>
  <w:num w:numId="35" w16cid:durableId="280379316">
    <w:abstractNumId w:val="5"/>
  </w:num>
  <w:num w:numId="36" w16cid:durableId="1313409045">
    <w:abstractNumId w:val="27"/>
  </w:num>
  <w:num w:numId="37" w16cid:durableId="561015613">
    <w:abstractNumId w:val="4"/>
  </w:num>
  <w:num w:numId="38" w16cid:durableId="126167713">
    <w:abstractNumId w:val="2"/>
  </w:num>
  <w:num w:numId="39" w16cid:durableId="1282883090">
    <w:abstractNumId w:val="39"/>
  </w:num>
  <w:num w:numId="40" w16cid:durableId="1489325549">
    <w:abstractNumId w:val="31"/>
  </w:num>
  <w:num w:numId="41" w16cid:durableId="977563874">
    <w:abstractNumId w:val="22"/>
  </w:num>
  <w:num w:numId="42" w16cid:durableId="54547665">
    <w:abstractNumId w:val="20"/>
  </w:num>
  <w:num w:numId="43" w16cid:durableId="222909334">
    <w:abstractNumId w:val="32"/>
  </w:num>
  <w:num w:numId="44" w16cid:durableId="210115234">
    <w:abstractNumId w:val="3"/>
  </w:num>
  <w:num w:numId="45" w16cid:durableId="1013653009">
    <w:abstractNumId w:val="16"/>
  </w:num>
  <w:num w:numId="46" w16cid:durableId="670648098">
    <w:abstractNumId w:val="11"/>
  </w:num>
  <w:num w:numId="47" w16cid:durableId="11706802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41"/>
    <w:rsid w:val="00000141"/>
    <w:rsid w:val="00001041"/>
    <w:rsid w:val="00001F07"/>
    <w:rsid w:val="000022AF"/>
    <w:rsid w:val="000028C6"/>
    <w:rsid w:val="00002F42"/>
    <w:rsid w:val="000034CE"/>
    <w:rsid w:val="00004925"/>
    <w:rsid w:val="00004B2A"/>
    <w:rsid w:val="00005D6A"/>
    <w:rsid w:val="00006812"/>
    <w:rsid w:val="00007F1B"/>
    <w:rsid w:val="00010309"/>
    <w:rsid w:val="00011B30"/>
    <w:rsid w:val="00012035"/>
    <w:rsid w:val="00012B2E"/>
    <w:rsid w:val="0001323F"/>
    <w:rsid w:val="00013498"/>
    <w:rsid w:val="000136B1"/>
    <w:rsid w:val="00013710"/>
    <w:rsid w:val="0001592C"/>
    <w:rsid w:val="000160BC"/>
    <w:rsid w:val="0001742C"/>
    <w:rsid w:val="0001764E"/>
    <w:rsid w:val="00017B47"/>
    <w:rsid w:val="00017E81"/>
    <w:rsid w:val="000200D4"/>
    <w:rsid w:val="000200F6"/>
    <w:rsid w:val="00020514"/>
    <w:rsid w:val="00020611"/>
    <w:rsid w:val="00020630"/>
    <w:rsid w:val="0002316E"/>
    <w:rsid w:val="000265B4"/>
    <w:rsid w:val="000267B2"/>
    <w:rsid w:val="00027082"/>
    <w:rsid w:val="000274C7"/>
    <w:rsid w:val="00031CEC"/>
    <w:rsid w:val="000324BC"/>
    <w:rsid w:val="000328E3"/>
    <w:rsid w:val="00032D40"/>
    <w:rsid w:val="00032EC9"/>
    <w:rsid w:val="000346E5"/>
    <w:rsid w:val="00034FB6"/>
    <w:rsid w:val="0003561B"/>
    <w:rsid w:val="0003693E"/>
    <w:rsid w:val="00037A70"/>
    <w:rsid w:val="00040F07"/>
    <w:rsid w:val="00040FA8"/>
    <w:rsid w:val="00040FAB"/>
    <w:rsid w:val="00040FF9"/>
    <w:rsid w:val="00041F01"/>
    <w:rsid w:val="0004217F"/>
    <w:rsid w:val="000439C6"/>
    <w:rsid w:val="00043B87"/>
    <w:rsid w:val="0004458C"/>
    <w:rsid w:val="000460B0"/>
    <w:rsid w:val="00046385"/>
    <w:rsid w:val="00046863"/>
    <w:rsid w:val="000468BC"/>
    <w:rsid w:val="000470A7"/>
    <w:rsid w:val="0005170D"/>
    <w:rsid w:val="0005177C"/>
    <w:rsid w:val="00051E7A"/>
    <w:rsid w:val="00052178"/>
    <w:rsid w:val="00052689"/>
    <w:rsid w:val="00052A50"/>
    <w:rsid w:val="00052E92"/>
    <w:rsid w:val="0005430A"/>
    <w:rsid w:val="0005503A"/>
    <w:rsid w:val="00055653"/>
    <w:rsid w:val="000558F0"/>
    <w:rsid w:val="000562FE"/>
    <w:rsid w:val="000603F4"/>
    <w:rsid w:val="00060FA3"/>
    <w:rsid w:val="0006186B"/>
    <w:rsid w:val="00061B23"/>
    <w:rsid w:val="000621C4"/>
    <w:rsid w:val="00062778"/>
    <w:rsid w:val="00063B39"/>
    <w:rsid w:val="0006619F"/>
    <w:rsid w:val="00071441"/>
    <w:rsid w:val="00071F83"/>
    <w:rsid w:val="000722FD"/>
    <w:rsid w:val="00072348"/>
    <w:rsid w:val="00072540"/>
    <w:rsid w:val="000738C2"/>
    <w:rsid w:val="00073C43"/>
    <w:rsid w:val="00074CEE"/>
    <w:rsid w:val="0007547F"/>
    <w:rsid w:val="00076F5B"/>
    <w:rsid w:val="00077512"/>
    <w:rsid w:val="000801DC"/>
    <w:rsid w:val="00080BC7"/>
    <w:rsid w:val="00081A65"/>
    <w:rsid w:val="000820BC"/>
    <w:rsid w:val="000823B6"/>
    <w:rsid w:val="00082F2F"/>
    <w:rsid w:val="0008449E"/>
    <w:rsid w:val="000847A3"/>
    <w:rsid w:val="000855EF"/>
    <w:rsid w:val="00085A97"/>
    <w:rsid w:val="000865B8"/>
    <w:rsid w:val="0008716F"/>
    <w:rsid w:val="00090743"/>
    <w:rsid w:val="0009238B"/>
    <w:rsid w:val="000949FB"/>
    <w:rsid w:val="0009532D"/>
    <w:rsid w:val="000958A8"/>
    <w:rsid w:val="000961CE"/>
    <w:rsid w:val="000A0D9C"/>
    <w:rsid w:val="000A0F73"/>
    <w:rsid w:val="000A1459"/>
    <w:rsid w:val="000A16C8"/>
    <w:rsid w:val="000A203D"/>
    <w:rsid w:val="000A3AFE"/>
    <w:rsid w:val="000A4E71"/>
    <w:rsid w:val="000A691E"/>
    <w:rsid w:val="000A76CC"/>
    <w:rsid w:val="000A7877"/>
    <w:rsid w:val="000B0241"/>
    <w:rsid w:val="000B1017"/>
    <w:rsid w:val="000B1A5F"/>
    <w:rsid w:val="000B1B95"/>
    <w:rsid w:val="000B3D19"/>
    <w:rsid w:val="000B3DA2"/>
    <w:rsid w:val="000B55CE"/>
    <w:rsid w:val="000B6080"/>
    <w:rsid w:val="000B647C"/>
    <w:rsid w:val="000B703C"/>
    <w:rsid w:val="000B73FE"/>
    <w:rsid w:val="000B7D85"/>
    <w:rsid w:val="000C0597"/>
    <w:rsid w:val="000C09DF"/>
    <w:rsid w:val="000C178B"/>
    <w:rsid w:val="000C1803"/>
    <w:rsid w:val="000C2072"/>
    <w:rsid w:val="000C2A8B"/>
    <w:rsid w:val="000C3697"/>
    <w:rsid w:val="000C3D7D"/>
    <w:rsid w:val="000C4BE7"/>
    <w:rsid w:val="000C6851"/>
    <w:rsid w:val="000D0687"/>
    <w:rsid w:val="000D0EC1"/>
    <w:rsid w:val="000D3744"/>
    <w:rsid w:val="000D5BEE"/>
    <w:rsid w:val="000D6936"/>
    <w:rsid w:val="000D7301"/>
    <w:rsid w:val="000D7436"/>
    <w:rsid w:val="000D767C"/>
    <w:rsid w:val="000E00A9"/>
    <w:rsid w:val="000E030A"/>
    <w:rsid w:val="000E0B81"/>
    <w:rsid w:val="000E1241"/>
    <w:rsid w:val="000E21BA"/>
    <w:rsid w:val="000E2DB4"/>
    <w:rsid w:val="000E2FD5"/>
    <w:rsid w:val="000E3899"/>
    <w:rsid w:val="000E3C8F"/>
    <w:rsid w:val="000E3D1D"/>
    <w:rsid w:val="000E4B8B"/>
    <w:rsid w:val="000E57A5"/>
    <w:rsid w:val="000E5DFC"/>
    <w:rsid w:val="000E63B9"/>
    <w:rsid w:val="000E6F9F"/>
    <w:rsid w:val="000E76F6"/>
    <w:rsid w:val="000F0246"/>
    <w:rsid w:val="000F1E9F"/>
    <w:rsid w:val="000F244D"/>
    <w:rsid w:val="000F33C5"/>
    <w:rsid w:val="000F3482"/>
    <w:rsid w:val="000F3CA5"/>
    <w:rsid w:val="000F4C22"/>
    <w:rsid w:val="000F4C54"/>
    <w:rsid w:val="000F53BD"/>
    <w:rsid w:val="000F5D79"/>
    <w:rsid w:val="000F6DF9"/>
    <w:rsid w:val="000F71EA"/>
    <w:rsid w:val="000F75C9"/>
    <w:rsid w:val="000F7B35"/>
    <w:rsid w:val="001000BA"/>
    <w:rsid w:val="00100270"/>
    <w:rsid w:val="0010089A"/>
    <w:rsid w:val="001028E2"/>
    <w:rsid w:val="0010292B"/>
    <w:rsid w:val="00102B7A"/>
    <w:rsid w:val="00103C96"/>
    <w:rsid w:val="00103FC7"/>
    <w:rsid w:val="00105208"/>
    <w:rsid w:val="00105449"/>
    <w:rsid w:val="00106E21"/>
    <w:rsid w:val="00107C51"/>
    <w:rsid w:val="001100FE"/>
    <w:rsid w:val="001102E1"/>
    <w:rsid w:val="0011199D"/>
    <w:rsid w:val="00111BE2"/>
    <w:rsid w:val="00111E03"/>
    <w:rsid w:val="00111E1A"/>
    <w:rsid w:val="001134BA"/>
    <w:rsid w:val="001141BB"/>
    <w:rsid w:val="001202D6"/>
    <w:rsid w:val="00121F06"/>
    <w:rsid w:val="00121FDB"/>
    <w:rsid w:val="00122FBA"/>
    <w:rsid w:val="0012332C"/>
    <w:rsid w:val="00123341"/>
    <w:rsid w:val="001251D6"/>
    <w:rsid w:val="00126DA6"/>
    <w:rsid w:val="00126E8F"/>
    <w:rsid w:val="00127799"/>
    <w:rsid w:val="00127C08"/>
    <w:rsid w:val="001319B8"/>
    <w:rsid w:val="00132830"/>
    <w:rsid w:val="001341F2"/>
    <w:rsid w:val="00134877"/>
    <w:rsid w:val="00135A3A"/>
    <w:rsid w:val="00137493"/>
    <w:rsid w:val="00137876"/>
    <w:rsid w:val="00137B61"/>
    <w:rsid w:val="0014055F"/>
    <w:rsid w:val="00140F5A"/>
    <w:rsid w:val="00141C80"/>
    <w:rsid w:val="00142CA3"/>
    <w:rsid w:val="00143D38"/>
    <w:rsid w:val="0014401F"/>
    <w:rsid w:val="0014404F"/>
    <w:rsid w:val="00144500"/>
    <w:rsid w:val="00145DBC"/>
    <w:rsid w:val="001476BF"/>
    <w:rsid w:val="00152472"/>
    <w:rsid w:val="00153591"/>
    <w:rsid w:val="00154B1A"/>
    <w:rsid w:val="00155839"/>
    <w:rsid w:val="00160642"/>
    <w:rsid w:val="0016166D"/>
    <w:rsid w:val="00161794"/>
    <w:rsid w:val="001625BA"/>
    <w:rsid w:val="00165406"/>
    <w:rsid w:val="001659BF"/>
    <w:rsid w:val="00165D16"/>
    <w:rsid w:val="00167587"/>
    <w:rsid w:val="001707B0"/>
    <w:rsid w:val="00172C6A"/>
    <w:rsid w:val="00173AED"/>
    <w:rsid w:val="00173B48"/>
    <w:rsid w:val="00174841"/>
    <w:rsid w:val="00174B1A"/>
    <w:rsid w:val="001755AB"/>
    <w:rsid w:val="00175F2F"/>
    <w:rsid w:val="00176278"/>
    <w:rsid w:val="00176E26"/>
    <w:rsid w:val="00177902"/>
    <w:rsid w:val="00177A60"/>
    <w:rsid w:val="00177C4A"/>
    <w:rsid w:val="001802EB"/>
    <w:rsid w:val="0018070D"/>
    <w:rsid w:val="00180D9A"/>
    <w:rsid w:val="001819E7"/>
    <w:rsid w:val="0018216F"/>
    <w:rsid w:val="00182DF3"/>
    <w:rsid w:val="0018502D"/>
    <w:rsid w:val="001852B3"/>
    <w:rsid w:val="00186072"/>
    <w:rsid w:val="001876F7"/>
    <w:rsid w:val="00190CD2"/>
    <w:rsid w:val="00191767"/>
    <w:rsid w:val="00191A38"/>
    <w:rsid w:val="0019219E"/>
    <w:rsid w:val="0019267F"/>
    <w:rsid w:val="00192B71"/>
    <w:rsid w:val="00193614"/>
    <w:rsid w:val="00193B10"/>
    <w:rsid w:val="00194112"/>
    <w:rsid w:val="001946A3"/>
    <w:rsid w:val="00194818"/>
    <w:rsid w:val="00194973"/>
    <w:rsid w:val="00196693"/>
    <w:rsid w:val="00196703"/>
    <w:rsid w:val="001975B0"/>
    <w:rsid w:val="001A0101"/>
    <w:rsid w:val="001A0CCF"/>
    <w:rsid w:val="001A2561"/>
    <w:rsid w:val="001A34F7"/>
    <w:rsid w:val="001A41C4"/>
    <w:rsid w:val="001A4FC5"/>
    <w:rsid w:val="001A502C"/>
    <w:rsid w:val="001A66BB"/>
    <w:rsid w:val="001A6946"/>
    <w:rsid w:val="001A6A09"/>
    <w:rsid w:val="001A6EF3"/>
    <w:rsid w:val="001A70AC"/>
    <w:rsid w:val="001A7AF8"/>
    <w:rsid w:val="001B0B21"/>
    <w:rsid w:val="001B259B"/>
    <w:rsid w:val="001B3FC7"/>
    <w:rsid w:val="001B42F1"/>
    <w:rsid w:val="001B4B34"/>
    <w:rsid w:val="001B4D94"/>
    <w:rsid w:val="001B55F3"/>
    <w:rsid w:val="001B573B"/>
    <w:rsid w:val="001B57E0"/>
    <w:rsid w:val="001B6078"/>
    <w:rsid w:val="001C0C7A"/>
    <w:rsid w:val="001C13D0"/>
    <w:rsid w:val="001C1A6F"/>
    <w:rsid w:val="001C1B08"/>
    <w:rsid w:val="001C23BB"/>
    <w:rsid w:val="001C2D1C"/>
    <w:rsid w:val="001C368D"/>
    <w:rsid w:val="001C50AC"/>
    <w:rsid w:val="001C54EC"/>
    <w:rsid w:val="001C649E"/>
    <w:rsid w:val="001C680E"/>
    <w:rsid w:val="001C6CEE"/>
    <w:rsid w:val="001C7349"/>
    <w:rsid w:val="001C7DD3"/>
    <w:rsid w:val="001D0278"/>
    <w:rsid w:val="001D0855"/>
    <w:rsid w:val="001D2232"/>
    <w:rsid w:val="001D28B3"/>
    <w:rsid w:val="001D38BD"/>
    <w:rsid w:val="001D3D00"/>
    <w:rsid w:val="001D4061"/>
    <w:rsid w:val="001D50E7"/>
    <w:rsid w:val="001D68CB"/>
    <w:rsid w:val="001D7476"/>
    <w:rsid w:val="001D7554"/>
    <w:rsid w:val="001E3BA8"/>
    <w:rsid w:val="001E4F4D"/>
    <w:rsid w:val="001E5873"/>
    <w:rsid w:val="001E5C4B"/>
    <w:rsid w:val="001E5C62"/>
    <w:rsid w:val="001E7117"/>
    <w:rsid w:val="001E7F6A"/>
    <w:rsid w:val="001F0BCF"/>
    <w:rsid w:val="001F0DD5"/>
    <w:rsid w:val="001F20A3"/>
    <w:rsid w:val="001F22AB"/>
    <w:rsid w:val="001F305A"/>
    <w:rsid w:val="001F5562"/>
    <w:rsid w:val="001F7726"/>
    <w:rsid w:val="002002E8"/>
    <w:rsid w:val="002004AB"/>
    <w:rsid w:val="0020083C"/>
    <w:rsid w:val="002008B7"/>
    <w:rsid w:val="00201373"/>
    <w:rsid w:val="002024B9"/>
    <w:rsid w:val="00202C64"/>
    <w:rsid w:val="00202F4E"/>
    <w:rsid w:val="00202F81"/>
    <w:rsid w:val="002045FA"/>
    <w:rsid w:val="00204767"/>
    <w:rsid w:val="002053E5"/>
    <w:rsid w:val="00205BB0"/>
    <w:rsid w:val="00205F99"/>
    <w:rsid w:val="00206193"/>
    <w:rsid w:val="00206390"/>
    <w:rsid w:val="00206998"/>
    <w:rsid w:val="00206C34"/>
    <w:rsid w:val="00206C53"/>
    <w:rsid w:val="002108F2"/>
    <w:rsid w:val="00211E5E"/>
    <w:rsid w:val="00213D9F"/>
    <w:rsid w:val="00213F3C"/>
    <w:rsid w:val="00216E1E"/>
    <w:rsid w:val="00217534"/>
    <w:rsid w:val="00217CBB"/>
    <w:rsid w:val="00221235"/>
    <w:rsid w:val="00221DF7"/>
    <w:rsid w:val="002233AC"/>
    <w:rsid w:val="0022369A"/>
    <w:rsid w:val="00223D4D"/>
    <w:rsid w:val="00224D8F"/>
    <w:rsid w:val="00224EDF"/>
    <w:rsid w:val="00224EE3"/>
    <w:rsid w:val="002255E6"/>
    <w:rsid w:val="00225964"/>
    <w:rsid w:val="00226D83"/>
    <w:rsid w:val="0022755E"/>
    <w:rsid w:val="00232BC9"/>
    <w:rsid w:val="0023478C"/>
    <w:rsid w:val="00234E37"/>
    <w:rsid w:val="00235EE8"/>
    <w:rsid w:val="00236486"/>
    <w:rsid w:val="0023672A"/>
    <w:rsid w:val="002369DF"/>
    <w:rsid w:val="00237042"/>
    <w:rsid w:val="00237838"/>
    <w:rsid w:val="00237E18"/>
    <w:rsid w:val="00237F44"/>
    <w:rsid w:val="00237FD3"/>
    <w:rsid w:val="002404D6"/>
    <w:rsid w:val="00240A3D"/>
    <w:rsid w:val="002415B0"/>
    <w:rsid w:val="0024161A"/>
    <w:rsid w:val="002419CC"/>
    <w:rsid w:val="00241E3F"/>
    <w:rsid w:val="00241EAA"/>
    <w:rsid w:val="00242475"/>
    <w:rsid w:val="00243104"/>
    <w:rsid w:val="00243E94"/>
    <w:rsid w:val="00245F39"/>
    <w:rsid w:val="00246CF8"/>
    <w:rsid w:val="002476E8"/>
    <w:rsid w:val="00250EEF"/>
    <w:rsid w:val="00251923"/>
    <w:rsid w:val="00251B96"/>
    <w:rsid w:val="00252747"/>
    <w:rsid w:val="0025440D"/>
    <w:rsid w:val="002548CE"/>
    <w:rsid w:val="00254F8B"/>
    <w:rsid w:val="002551B5"/>
    <w:rsid w:val="00256784"/>
    <w:rsid w:val="002571C3"/>
    <w:rsid w:val="00257909"/>
    <w:rsid w:val="00257949"/>
    <w:rsid w:val="00257D56"/>
    <w:rsid w:val="0026166C"/>
    <w:rsid w:val="00262108"/>
    <w:rsid w:val="00262B7C"/>
    <w:rsid w:val="0026358F"/>
    <w:rsid w:val="00263A7E"/>
    <w:rsid w:val="002654D7"/>
    <w:rsid w:val="0026658B"/>
    <w:rsid w:val="00267218"/>
    <w:rsid w:val="00267C14"/>
    <w:rsid w:val="002718CC"/>
    <w:rsid w:val="002762CC"/>
    <w:rsid w:val="002766B8"/>
    <w:rsid w:val="00276A5C"/>
    <w:rsid w:val="00276AA1"/>
    <w:rsid w:val="00276F41"/>
    <w:rsid w:val="00277826"/>
    <w:rsid w:val="00280E29"/>
    <w:rsid w:val="0028166F"/>
    <w:rsid w:val="002817A3"/>
    <w:rsid w:val="00281855"/>
    <w:rsid w:val="00282059"/>
    <w:rsid w:val="00282114"/>
    <w:rsid w:val="00283202"/>
    <w:rsid w:val="002842C5"/>
    <w:rsid w:val="002845CB"/>
    <w:rsid w:val="00286A73"/>
    <w:rsid w:val="00286F4A"/>
    <w:rsid w:val="00287C63"/>
    <w:rsid w:val="00290E1A"/>
    <w:rsid w:val="00290FBC"/>
    <w:rsid w:val="00291F91"/>
    <w:rsid w:val="00293F00"/>
    <w:rsid w:val="0029427A"/>
    <w:rsid w:val="002942F8"/>
    <w:rsid w:val="00296C77"/>
    <w:rsid w:val="00297C5F"/>
    <w:rsid w:val="002A0B4D"/>
    <w:rsid w:val="002A172F"/>
    <w:rsid w:val="002A593C"/>
    <w:rsid w:val="002A666D"/>
    <w:rsid w:val="002A66F8"/>
    <w:rsid w:val="002A6ADB"/>
    <w:rsid w:val="002A6B50"/>
    <w:rsid w:val="002A7CDA"/>
    <w:rsid w:val="002B0C2F"/>
    <w:rsid w:val="002B2142"/>
    <w:rsid w:val="002B2B3D"/>
    <w:rsid w:val="002B2F94"/>
    <w:rsid w:val="002B4794"/>
    <w:rsid w:val="002B4937"/>
    <w:rsid w:val="002B5C43"/>
    <w:rsid w:val="002B5E87"/>
    <w:rsid w:val="002B6280"/>
    <w:rsid w:val="002B79C0"/>
    <w:rsid w:val="002C0168"/>
    <w:rsid w:val="002C03EC"/>
    <w:rsid w:val="002C09BE"/>
    <w:rsid w:val="002C203E"/>
    <w:rsid w:val="002C2AA7"/>
    <w:rsid w:val="002C3848"/>
    <w:rsid w:val="002C6029"/>
    <w:rsid w:val="002C611D"/>
    <w:rsid w:val="002C70E4"/>
    <w:rsid w:val="002C73B4"/>
    <w:rsid w:val="002D04E3"/>
    <w:rsid w:val="002D1412"/>
    <w:rsid w:val="002D3544"/>
    <w:rsid w:val="002D405D"/>
    <w:rsid w:val="002D4435"/>
    <w:rsid w:val="002D4936"/>
    <w:rsid w:val="002D5334"/>
    <w:rsid w:val="002D5A4F"/>
    <w:rsid w:val="002D670D"/>
    <w:rsid w:val="002D67F7"/>
    <w:rsid w:val="002D7355"/>
    <w:rsid w:val="002D73A9"/>
    <w:rsid w:val="002D7F8A"/>
    <w:rsid w:val="002D7FEB"/>
    <w:rsid w:val="002E1240"/>
    <w:rsid w:val="002E2860"/>
    <w:rsid w:val="002E3470"/>
    <w:rsid w:val="002E499C"/>
    <w:rsid w:val="002E4F27"/>
    <w:rsid w:val="002E542F"/>
    <w:rsid w:val="002E5A39"/>
    <w:rsid w:val="002E5F3C"/>
    <w:rsid w:val="002E6C0E"/>
    <w:rsid w:val="002F04C8"/>
    <w:rsid w:val="002F1865"/>
    <w:rsid w:val="002F298D"/>
    <w:rsid w:val="002F3930"/>
    <w:rsid w:val="002F3BE7"/>
    <w:rsid w:val="002F4093"/>
    <w:rsid w:val="002F425D"/>
    <w:rsid w:val="002F4CBD"/>
    <w:rsid w:val="002F6586"/>
    <w:rsid w:val="002F7A88"/>
    <w:rsid w:val="002F7CA3"/>
    <w:rsid w:val="003002AB"/>
    <w:rsid w:val="00300875"/>
    <w:rsid w:val="00300DD2"/>
    <w:rsid w:val="00302722"/>
    <w:rsid w:val="00303239"/>
    <w:rsid w:val="00304DEA"/>
    <w:rsid w:val="00305BA1"/>
    <w:rsid w:val="00307578"/>
    <w:rsid w:val="00310250"/>
    <w:rsid w:val="003110CA"/>
    <w:rsid w:val="00311128"/>
    <w:rsid w:val="00311A8F"/>
    <w:rsid w:val="00311CD1"/>
    <w:rsid w:val="00312229"/>
    <w:rsid w:val="003126C9"/>
    <w:rsid w:val="00312868"/>
    <w:rsid w:val="00312F48"/>
    <w:rsid w:val="003142CC"/>
    <w:rsid w:val="00314A13"/>
    <w:rsid w:val="00315109"/>
    <w:rsid w:val="00315D86"/>
    <w:rsid w:val="00316FD9"/>
    <w:rsid w:val="0031754D"/>
    <w:rsid w:val="00317FFD"/>
    <w:rsid w:val="00320DB8"/>
    <w:rsid w:val="0032116A"/>
    <w:rsid w:val="0032193B"/>
    <w:rsid w:val="00321DE4"/>
    <w:rsid w:val="00322263"/>
    <w:rsid w:val="0032270F"/>
    <w:rsid w:val="00323AF2"/>
    <w:rsid w:val="00323D18"/>
    <w:rsid w:val="0032499F"/>
    <w:rsid w:val="0032554E"/>
    <w:rsid w:val="00325D12"/>
    <w:rsid w:val="00325F0E"/>
    <w:rsid w:val="00325FFF"/>
    <w:rsid w:val="003265DF"/>
    <w:rsid w:val="00326C64"/>
    <w:rsid w:val="00327504"/>
    <w:rsid w:val="00332AA0"/>
    <w:rsid w:val="0033353E"/>
    <w:rsid w:val="00334410"/>
    <w:rsid w:val="00334C15"/>
    <w:rsid w:val="00334EE6"/>
    <w:rsid w:val="003351FD"/>
    <w:rsid w:val="00335BF2"/>
    <w:rsid w:val="00335E24"/>
    <w:rsid w:val="00336118"/>
    <w:rsid w:val="0034175D"/>
    <w:rsid w:val="00341D2E"/>
    <w:rsid w:val="00342B07"/>
    <w:rsid w:val="00342C65"/>
    <w:rsid w:val="003436EC"/>
    <w:rsid w:val="003437AF"/>
    <w:rsid w:val="00343C20"/>
    <w:rsid w:val="00343E22"/>
    <w:rsid w:val="00344D81"/>
    <w:rsid w:val="00345982"/>
    <w:rsid w:val="003460A8"/>
    <w:rsid w:val="0035007F"/>
    <w:rsid w:val="003512AA"/>
    <w:rsid w:val="00352656"/>
    <w:rsid w:val="00353F72"/>
    <w:rsid w:val="00354009"/>
    <w:rsid w:val="0035771D"/>
    <w:rsid w:val="0036038A"/>
    <w:rsid w:val="00360AD3"/>
    <w:rsid w:val="00360AF5"/>
    <w:rsid w:val="00362BFB"/>
    <w:rsid w:val="00362C8A"/>
    <w:rsid w:val="00363D7A"/>
    <w:rsid w:val="00364AD8"/>
    <w:rsid w:val="00364BC5"/>
    <w:rsid w:val="00364E73"/>
    <w:rsid w:val="0036660F"/>
    <w:rsid w:val="003666A7"/>
    <w:rsid w:val="00366CD9"/>
    <w:rsid w:val="00366F18"/>
    <w:rsid w:val="00371C5C"/>
    <w:rsid w:val="003728D2"/>
    <w:rsid w:val="00372B39"/>
    <w:rsid w:val="00376F12"/>
    <w:rsid w:val="003773C6"/>
    <w:rsid w:val="00377D85"/>
    <w:rsid w:val="00377F96"/>
    <w:rsid w:val="00380A64"/>
    <w:rsid w:val="00381CBE"/>
    <w:rsid w:val="00382545"/>
    <w:rsid w:val="003837C6"/>
    <w:rsid w:val="00384ABC"/>
    <w:rsid w:val="00386079"/>
    <w:rsid w:val="00386153"/>
    <w:rsid w:val="00386AC7"/>
    <w:rsid w:val="00390435"/>
    <w:rsid w:val="00390B12"/>
    <w:rsid w:val="0039259F"/>
    <w:rsid w:val="00392C29"/>
    <w:rsid w:val="00394132"/>
    <w:rsid w:val="003952E0"/>
    <w:rsid w:val="003953B2"/>
    <w:rsid w:val="00395956"/>
    <w:rsid w:val="0039619C"/>
    <w:rsid w:val="00396C80"/>
    <w:rsid w:val="00396D8A"/>
    <w:rsid w:val="003A0DDB"/>
    <w:rsid w:val="003A0EA7"/>
    <w:rsid w:val="003A18C4"/>
    <w:rsid w:val="003A194A"/>
    <w:rsid w:val="003A1B9B"/>
    <w:rsid w:val="003A1D88"/>
    <w:rsid w:val="003A4332"/>
    <w:rsid w:val="003A6E81"/>
    <w:rsid w:val="003A7F53"/>
    <w:rsid w:val="003B0119"/>
    <w:rsid w:val="003B02C1"/>
    <w:rsid w:val="003B04A0"/>
    <w:rsid w:val="003B1824"/>
    <w:rsid w:val="003B21DF"/>
    <w:rsid w:val="003B255A"/>
    <w:rsid w:val="003B32C1"/>
    <w:rsid w:val="003B3A1C"/>
    <w:rsid w:val="003B3F22"/>
    <w:rsid w:val="003B4CEA"/>
    <w:rsid w:val="003B7745"/>
    <w:rsid w:val="003C1620"/>
    <w:rsid w:val="003C19AD"/>
    <w:rsid w:val="003C24A0"/>
    <w:rsid w:val="003C3544"/>
    <w:rsid w:val="003C3934"/>
    <w:rsid w:val="003C4980"/>
    <w:rsid w:val="003C7A39"/>
    <w:rsid w:val="003D01F7"/>
    <w:rsid w:val="003D0813"/>
    <w:rsid w:val="003D0989"/>
    <w:rsid w:val="003D1591"/>
    <w:rsid w:val="003D1A75"/>
    <w:rsid w:val="003D1C4B"/>
    <w:rsid w:val="003D2C01"/>
    <w:rsid w:val="003D4CAF"/>
    <w:rsid w:val="003D53F7"/>
    <w:rsid w:val="003D6952"/>
    <w:rsid w:val="003D7F70"/>
    <w:rsid w:val="003D7F76"/>
    <w:rsid w:val="003E337E"/>
    <w:rsid w:val="003E3CD5"/>
    <w:rsid w:val="003E418C"/>
    <w:rsid w:val="003E45F7"/>
    <w:rsid w:val="003E4D55"/>
    <w:rsid w:val="003E4E87"/>
    <w:rsid w:val="003E6786"/>
    <w:rsid w:val="003F0B8C"/>
    <w:rsid w:val="003F1077"/>
    <w:rsid w:val="003F1841"/>
    <w:rsid w:val="003F238A"/>
    <w:rsid w:val="003F2922"/>
    <w:rsid w:val="003F29F9"/>
    <w:rsid w:val="003F2F03"/>
    <w:rsid w:val="003F32DC"/>
    <w:rsid w:val="003F47C4"/>
    <w:rsid w:val="003F6D40"/>
    <w:rsid w:val="003F7EFF"/>
    <w:rsid w:val="00400E37"/>
    <w:rsid w:val="004014B3"/>
    <w:rsid w:val="0040294D"/>
    <w:rsid w:val="004056E4"/>
    <w:rsid w:val="00405A04"/>
    <w:rsid w:val="00406A8E"/>
    <w:rsid w:val="00406E9F"/>
    <w:rsid w:val="00407CE7"/>
    <w:rsid w:val="0041006E"/>
    <w:rsid w:val="004106D5"/>
    <w:rsid w:val="004107AD"/>
    <w:rsid w:val="00410E53"/>
    <w:rsid w:val="0041351E"/>
    <w:rsid w:val="00413B5B"/>
    <w:rsid w:val="00413C97"/>
    <w:rsid w:val="00413E16"/>
    <w:rsid w:val="00414A6E"/>
    <w:rsid w:val="004152DE"/>
    <w:rsid w:val="0041591D"/>
    <w:rsid w:val="00415D87"/>
    <w:rsid w:val="0041643B"/>
    <w:rsid w:val="004174D2"/>
    <w:rsid w:val="00417839"/>
    <w:rsid w:val="0042061A"/>
    <w:rsid w:val="00420737"/>
    <w:rsid w:val="0042073D"/>
    <w:rsid w:val="00420B92"/>
    <w:rsid w:val="004225F5"/>
    <w:rsid w:val="00426871"/>
    <w:rsid w:val="00426CD6"/>
    <w:rsid w:val="00426DB9"/>
    <w:rsid w:val="0042720A"/>
    <w:rsid w:val="00427DE2"/>
    <w:rsid w:val="004301E4"/>
    <w:rsid w:val="004309EE"/>
    <w:rsid w:val="004314A9"/>
    <w:rsid w:val="00432DBC"/>
    <w:rsid w:val="00435E29"/>
    <w:rsid w:val="004369F3"/>
    <w:rsid w:val="0044013E"/>
    <w:rsid w:val="00441248"/>
    <w:rsid w:val="00443388"/>
    <w:rsid w:val="00443C99"/>
    <w:rsid w:val="004441BE"/>
    <w:rsid w:val="004448A7"/>
    <w:rsid w:val="00444A73"/>
    <w:rsid w:val="00445468"/>
    <w:rsid w:val="00445AD1"/>
    <w:rsid w:val="0044654D"/>
    <w:rsid w:val="00447542"/>
    <w:rsid w:val="004476CC"/>
    <w:rsid w:val="00447CB5"/>
    <w:rsid w:val="00447EB1"/>
    <w:rsid w:val="00450233"/>
    <w:rsid w:val="00450644"/>
    <w:rsid w:val="004512C3"/>
    <w:rsid w:val="004536D2"/>
    <w:rsid w:val="004543B6"/>
    <w:rsid w:val="00454512"/>
    <w:rsid w:val="00455332"/>
    <w:rsid w:val="004553DD"/>
    <w:rsid w:val="00455703"/>
    <w:rsid w:val="00455983"/>
    <w:rsid w:val="00456C9B"/>
    <w:rsid w:val="0045736C"/>
    <w:rsid w:val="00457722"/>
    <w:rsid w:val="0045798D"/>
    <w:rsid w:val="004579F1"/>
    <w:rsid w:val="00457EA9"/>
    <w:rsid w:val="00460219"/>
    <w:rsid w:val="00461278"/>
    <w:rsid w:val="0046144A"/>
    <w:rsid w:val="00462B6F"/>
    <w:rsid w:val="004639D8"/>
    <w:rsid w:val="00464101"/>
    <w:rsid w:val="00464B3C"/>
    <w:rsid w:val="00465F06"/>
    <w:rsid w:val="00466978"/>
    <w:rsid w:val="00466BB8"/>
    <w:rsid w:val="00467B75"/>
    <w:rsid w:val="00470063"/>
    <w:rsid w:val="00473B25"/>
    <w:rsid w:val="0047498E"/>
    <w:rsid w:val="00474B48"/>
    <w:rsid w:val="00474F79"/>
    <w:rsid w:val="0047527C"/>
    <w:rsid w:val="00475E73"/>
    <w:rsid w:val="0048045A"/>
    <w:rsid w:val="00480808"/>
    <w:rsid w:val="00480AE4"/>
    <w:rsid w:val="00480D7E"/>
    <w:rsid w:val="00481485"/>
    <w:rsid w:val="0048242B"/>
    <w:rsid w:val="00482483"/>
    <w:rsid w:val="004828BB"/>
    <w:rsid w:val="00482E9F"/>
    <w:rsid w:val="00484DF7"/>
    <w:rsid w:val="00484F12"/>
    <w:rsid w:val="004855BB"/>
    <w:rsid w:val="00485D16"/>
    <w:rsid w:val="00487D00"/>
    <w:rsid w:val="004914F6"/>
    <w:rsid w:val="00491FAF"/>
    <w:rsid w:val="00492F4E"/>
    <w:rsid w:val="00493A73"/>
    <w:rsid w:val="00496754"/>
    <w:rsid w:val="00497F7B"/>
    <w:rsid w:val="00497FA3"/>
    <w:rsid w:val="004A0366"/>
    <w:rsid w:val="004A111E"/>
    <w:rsid w:val="004A117B"/>
    <w:rsid w:val="004A14BA"/>
    <w:rsid w:val="004A4540"/>
    <w:rsid w:val="004A4673"/>
    <w:rsid w:val="004A547C"/>
    <w:rsid w:val="004A5C2D"/>
    <w:rsid w:val="004A6E47"/>
    <w:rsid w:val="004A7103"/>
    <w:rsid w:val="004A757F"/>
    <w:rsid w:val="004A7740"/>
    <w:rsid w:val="004B069E"/>
    <w:rsid w:val="004B0EF9"/>
    <w:rsid w:val="004B37BE"/>
    <w:rsid w:val="004B3B8C"/>
    <w:rsid w:val="004B437B"/>
    <w:rsid w:val="004B555D"/>
    <w:rsid w:val="004B63F5"/>
    <w:rsid w:val="004B6F8E"/>
    <w:rsid w:val="004C1180"/>
    <w:rsid w:val="004C1284"/>
    <w:rsid w:val="004C12B0"/>
    <w:rsid w:val="004C17C4"/>
    <w:rsid w:val="004C4384"/>
    <w:rsid w:val="004C4973"/>
    <w:rsid w:val="004C4ED9"/>
    <w:rsid w:val="004C591B"/>
    <w:rsid w:val="004C6425"/>
    <w:rsid w:val="004C68E7"/>
    <w:rsid w:val="004C6E08"/>
    <w:rsid w:val="004C70DE"/>
    <w:rsid w:val="004C732C"/>
    <w:rsid w:val="004C76D8"/>
    <w:rsid w:val="004C7E44"/>
    <w:rsid w:val="004D02AF"/>
    <w:rsid w:val="004D0478"/>
    <w:rsid w:val="004D0A5F"/>
    <w:rsid w:val="004D35D3"/>
    <w:rsid w:val="004D3E41"/>
    <w:rsid w:val="004D50E3"/>
    <w:rsid w:val="004D582A"/>
    <w:rsid w:val="004D6EAA"/>
    <w:rsid w:val="004D7C4D"/>
    <w:rsid w:val="004E0596"/>
    <w:rsid w:val="004E07CA"/>
    <w:rsid w:val="004E21BD"/>
    <w:rsid w:val="004E273D"/>
    <w:rsid w:val="004E4059"/>
    <w:rsid w:val="004E4474"/>
    <w:rsid w:val="004E5B4C"/>
    <w:rsid w:val="004E5DC6"/>
    <w:rsid w:val="004E7401"/>
    <w:rsid w:val="004E7FEF"/>
    <w:rsid w:val="004F0465"/>
    <w:rsid w:val="004F075A"/>
    <w:rsid w:val="004F2067"/>
    <w:rsid w:val="004F2B5C"/>
    <w:rsid w:val="004F35C7"/>
    <w:rsid w:val="004F3DCB"/>
    <w:rsid w:val="004F4B68"/>
    <w:rsid w:val="004F5876"/>
    <w:rsid w:val="004F59A0"/>
    <w:rsid w:val="004F65FF"/>
    <w:rsid w:val="004F722B"/>
    <w:rsid w:val="00501846"/>
    <w:rsid w:val="00501EE3"/>
    <w:rsid w:val="005023C6"/>
    <w:rsid w:val="0050259E"/>
    <w:rsid w:val="00503C47"/>
    <w:rsid w:val="00504046"/>
    <w:rsid w:val="00504E7D"/>
    <w:rsid w:val="00505671"/>
    <w:rsid w:val="0050759E"/>
    <w:rsid w:val="00510F5D"/>
    <w:rsid w:val="0051296F"/>
    <w:rsid w:val="00513BF5"/>
    <w:rsid w:val="005176F8"/>
    <w:rsid w:val="005178DB"/>
    <w:rsid w:val="00517C7E"/>
    <w:rsid w:val="00521E9B"/>
    <w:rsid w:val="005223D8"/>
    <w:rsid w:val="00522599"/>
    <w:rsid w:val="00522CB1"/>
    <w:rsid w:val="00523661"/>
    <w:rsid w:val="00524366"/>
    <w:rsid w:val="00524C88"/>
    <w:rsid w:val="005250E6"/>
    <w:rsid w:val="005252C8"/>
    <w:rsid w:val="00525522"/>
    <w:rsid w:val="00525F8C"/>
    <w:rsid w:val="0052704B"/>
    <w:rsid w:val="00531382"/>
    <w:rsid w:val="00531B76"/>
    <w:rsid w:val="00531CE0"/>
    <w:rsid w:val="0053225A"/>
    <w:rsid w:val="00532AD7"/>
    <w:rsid w:val="00532B10"/>
    <w:rsid w:val="00533353"/>
    <w:rsid w:val="005339FB"/>
    <w:rsid w:val="00534BAD"/>
    <w:rsid w:val="005409B7"/>
    <w:rsid w:val="005418D1"/>
    <w:rsid w:val="0054198C"/>
    <w:rsid w:val="005423DE"/>
    <w:rsid w:val="00542955"/>
    <w:rsid w:val="0054335C"/>
    <w:rsid w:val="005438B8"/>
    <w:rsid w:val="005442F3"/>
    <w:rsid w:val="00544AE2"/>
    <w:rsid w:val="005458F4"/>
    <w:rsid w:val="00546D41"/>
    <w:rsid w:val="00546D77"/>
    <w:rsid w:val="00547466"/>
    <w:rsid w:val="005501E1"/>
    <w:rsid w:val="005520D7"/>
    <w:rsid w:val="005526E2"/>
    <w:rsid w:val="00552D6E"/>
    <w:rsid w:val="00554A30"/>
    <w:rsid w:val="0055789C"/>
    <w:rsid w:val="0056124B"/>
    <w:rsid w:val="00561273"/>
    <w:rsid w:val="005616D7"/>
    <w:rsid w:val="00562B97"/>
    <w:rsid w:val="00563F57"/>
    <w:rsid w:val="0056495D"/>
    <w:rsid w:val="005668AE"/>
    <w:rsid w:val="00566FE8"/>
    <w:rsid w:val="00570542"/>
    <w:rsid w:val="00570821"/>
    <w:rsid w:val="0057088F"/>
    <w:rsid w:val="00570D26"/>
    <w:rsid w:val="0057166A"/>
    <w:rsid w:val="005726AC"/>
    <w:rsid w:val="00573262"/>
    <w:rsid w:val="0057525A"/>
    <w:rsid w:val="00575E99"/>
    <w:rsid w:val="0057644C"/>
    <w:rsid w:val="00576F7F"/>
    <w:rsid w:val="0058027E"/>
    <w:rsid w:val="005822C0"/>
    <w:rsid w:val="00585099"/>
    <w:rsid w:val="005868EE"/>
    <w:rsid w:val="005876CA"/>
    <w:rsid w:val="00587FF4"/>
    <w:rsid w:val="00591159"/>
    <w:rsid w:val="005912DD"/>
    <w:rsid w:val="00592AA8"/>
    <w:rsid w:val="00593FF9"/>
    <w:rsid w:val="005948F9"/>
    <w:rsid w:val="005954BE"/>
    <w:rsid w:val="00596338"/>
    <w:rsid w:val="00596D5A"/>
    <w:rsid w:val="005A0052"/>
    <w:rsid w:val="005A0F19"/>
    <w:rsid w:val="005A20D3"/>
    <w:rsid w:val="005A314E"/>
    <w:rsid w:val="005A5390"/>
    <w:rsid w:val="005A5B24"/>
    <w:rsid w:val="005A6A00"/>
    <w:rsid w:val="005A6A44"/>
    <w:rsid w:val="005B010C"/>
    <w:rsid w:val="005B0201"/>
    <w:rsid w:val="005B07C6"/>
    <w:rsid w:val="005B3E47"/>
    <w:rsid w:val="005B476D"/>
    <w:rsid w:val="005B580D"/>
    <w:rsid w:val="005B6178"/>
    <w:rsid w:val="005B7238"/>
    <w:rsid w:val="005B7816"/>
    <w:rsid w:val="005C0B03"/>
    <w:rsid w:val="005C1433"/>
    <w:rsid w:val="005C2018"/>
    <w:rsid w:val="005C2B0C"/>
    <w:rsid w:val="005C385E"/>
    <w:rsid w:val="005C4065"/>
    <w:rsid w:val="005C5F32"/>
    <w:rsid w:val="005C6444"/>
    <w:rsid w:val="005D0BE8"/>
    <w:rsid w:val="005D0C0B"/>
    <w:rsid w:val="005D0DDA"/>
    <w:rsid w:val="005D1867"/>
    <w:rsid w:val="005D315F"/>
    <w:rsid w:val="005D3CD4"/>
    <w:rsid w:val="005D5FA1"/>
    <w:rsid w:val="005D78A7"/>
    <w:rsid w:val="005D7B36"/>
    <w:rsid w:val="005D7CF3"/>
    <w:rsid w:val="005E0157"/>
    <w:rsid w:val="005E26AB"/>
    <w:rsid w:val="005E3A27"/>
    <w:rsid w:val="005E3E9B"/>
    <w:rsid w:val="005E4219"/>
    <w:rsid w:val="005E4B06"/>
    <w:rsid w:val="005E4DB0"/>
    <w:rsid w:val="005E5531"/>
    <w:rsid w:val="005E5A50"/>
    <w:rsid w:val="005E5FE5"/>
    <w:rsid w:val="005E7FA0"/>
    <w:rsid w:val="005F08D0"/>
    <w:rsid w:val="005F2E79"/>
    <w:rsid w:val="005F3DBB"/>
    <w:rsid w:val="005F4274"/>
    <w:rsid w:val="005F470A"/>
    <w:rsid w:val="005F4772"/>
    <w:rsid w:val="005F5140"/>
    <w:rsid w:val="005F5551"/>
    <w:rsid w:val="005F6B72"/>
    <w:rsid w:val="005F6D53"/>
    <w:rsid w:val="005F6DC1"/>
    <w:rsid w:val="005F785B"/>
    <w:rsid w:val="00601C17"/>
    <w:rsid w:val="00601FD1"/>
    <w:rsid w:val="00602BC1"/>
    <w:rsid w:val="00603A2C"/>
    <w:rsid w:val="00603FB8"/>
    <w:rsid w:val="006044D2"/>
    <w:rsid w:val="00604834"/>
    <w:rsid w:val="006057F0"/>
    <w:rsid w:val="00606D42"/>
    <w:rsid w:val="006106BC"/>
    <w:rsid w:val="00610AC9"/>
    <w:rsid w:val="006111FC"/>
    <w:rsid w:val="0061210D"/>
    <w:rsid w:val="006179CD"/>
    <w:rsid w:val="0062079C"/>
    <w:rsid w:val="00622F55"/>
    <w:rsid w:val="00624A90"/>
    <w:rsid w:val="00627F1E"/>
    <w:rsid w:val="0063027D"/>
    <w:rsid w:val="00631B43"/>
    <w:rsid w:val="00631C59"/>
    <w:rsid w:val="00631DF6"/>
    <w:rsid w:val="00634F47"/>
    <w:rsid w:val="006350D2"/>
    <w:rsid w:val="0063572C"/>
    <w:rsid w:val="0064029B"/>
    <w:rsid w:val="00641DB4"/>
    <w:rsid w:val="006425C0"/>
    <w:rsid w:val="00642B65"/>
    <w:rsid w:val="00642FED"/>
    <w:rsid w:val="00643366"/>
    <w:rsid w:val="00643CD3"/>
    <w:rsid w:val="00643E22"/>
    <w:rsid w:val="006517BE"/>
    <w:rsid w:val="00654DFA"/>
    <w:rsid w:val="00655AB2"/>
    <w:rsid w:val="00655ADE"/>
    <w:rsid w:val="00655B34"/>
    <w:rsid w:val="00655E8A"/>
    <w:rsid w:val="0066099C"/>
    <w:rsid w:val="0066100B"/>
    <w:rsid w:val="006612DE"/>
    <w:rsid w:val="0066208C"/>
    <w:rsid w:val="00662BF2"/>
    <w:rsid w:val="00663A61"/>
    <w:rsid w:val="006674E9"/>
    <w:rsid w:val="00667C1B"/>
    <w:rsid w:val="006703ED"/>
    <w:rsid w:val="0067059B"/>
    <w:rsid w:val="00670848"/>
    <w:rsid w:val="00671A38"/>
    <w:rsid w:val="00673188"/>
    <w:rsid w:val="00673516"/>
    <w:rsid w:val="006742C8"/>
    <w:rsid w:val="006760B2"/>
    <w:rsid w:val="0067627C"/>
    <w:rsid w:val="00676EB8"/>
    <w:rsid w:val="006770CA"/>
    <w:rsid w:val="00677D9C"/>
    <w:rsid w:val="0068095A"/>
    <w:rsid w:val="0068150C"/>
    <w:rsid w:val="0068325A"/>
    <w:rsid w:val="00683BA0"/>
    <w:rsid w:val="00684388"/>
    <w:rsid w:val="0068467D"/>
    <w:rsid w:val="006851E1"/>
    <w:rsid w:val="006855C3"/>
    <w:rsid w:val="00691B2A"/>
    <w:rsid w:val="00691FFB"/>
    <w:rsid w:val="00692A28"/>
    <w:rsid w:val="006942BF"/>
    <w:rsid w:val="00694D9E"/>
    <w:rsid w:val="00695181"/>
    <w:rsid w:val="0069578B"/>
    <w:rsid w:val="006A0035"/>
    <w:rsid w:val="006A0611"/>
    <w:rsid w:val="006A0B76"/>
    <w:rsid w:val="006A1755"/>
    <w:rsid w:val="006A1F68"/>
    <w:rsid w:val="006A26BF"/>
    <w:rsid w:val="006A2828"/>
    <w:rsid w:val="006A3B02"/>
    <w:rsid w:val="006A4B80"/>
    <w:rsid w:val="006A51A1"/>
    <w:rsid w:val="006A5365"/>
    <w:rsid w:val="006A57E7"/>
    <w:rsid w:val="006A5BED"/>
    <w:rsid w:val="006A65A2"/>
    <w:rsid w:val="006A6AE0"/>
    <w:rsid w:val="006B0DA4"/>
    <w:rsid w:val="006B136A"/>
    <w:rsid w:val="006B23F6"/>
    <w:rsid w:val="006B2C82"/>
    <w:rsid w:val="006B3254"/>
    <w:rsid w:val="006B5395"/>
    <w:rsid w:val="006B588D"/>
    <w:rsid w:val="006B742B"/>
    <w:rsid w:val="006B7918"/>
    <w:rsid w:val="006C0B8E"/>
    <w:rsid w:val="006C0DB1"/>
    <w:rsid w:val="006C1BB1"/>
    <w:rsid w:val="006C1C09"/>
    <w:rsid w:val="006C1D32"/>
    <w:rsid w:val="006C1D8C"/>
    <w:rsid w:val="006C2256"/>
    <w:rsid w:val="006C61EC"/>
    <w:rsid w:val="006C6210"/>
    <w:rsid w:val="006C6538"/>
    <w:rsid w:val="006C6C8A"/>
    <w:rsid w:val="006C753A"/>
    <w:rsid w:val="006D0261"/>
    <w:rsid w:val="006D0F14"/>
    <w:rsid w:val="006D11F8"/>
    <w:rsid w:val="006D29B8"/>
    <w:rsid w:val="006D3559"/>
    <w:rsid w:val="006D3764"/>
    <w:rsid w:val="006D39A6"/>
    <w:rsid w:val="006D4075"/>
    <w:rsid w:val="006D4C0E"/>
    <w:rsid w:val="006D5129"/>
    <w:rsid w:val="006D6B28"/>
    <w:rsid w:val="006D7559"/>
    <w:rsid w:val="006D7E52"/>
    <w:rsid w:val="006E266F"/>
    <w:rsid w:val="006E34C0"/>
    <w:rsid w:val="006E3CDF"/>
    <w:rsid w:val="006E5649"/>
    <w:rsid w:val="006E6DD1"/>
    <w:rsid w:val="006E7160"/>
    <w:rsid w:val="006E71AA"/>
    <w:rsid w:val="006E7704"/>
    <w:rsid w:val="006E78B3"/>
    <w:rsid w:val="006E7EE6"/>
    <w:rsid w:val="006F09FA"/>
    <w:rsid w:val="006F13FC"/>
    <w:rsid w:val="006F2CB3"/>
    <w:rsid w:val="006F393D"/>
    <w:rsid w:val="006F4407"/>
    <w:rsid w:val="006F4792"/>
    <w:rsid w:val="006F4931"/>
    <w:rsid w:val="006F5673"/>
    <w:rsid w:val="006F5792"/>
    <w:rsid w:val="006F6B1C"/>
    <w:rsid w:val="0070103C"/>
    <w:rsid w:val="00702648"/>
    <w:rsid w:val="00704504"/>
    <w:rsid w:val="0070691E"/>
    <w:rsid w:val="00707469"/>
    <w:rsid w:val="00707B7C"/>
    <w:rsid w:val="00707E6F"/>
    <w:rsid w:val="0071111F"/>
    <w:rsid w:val="00711D69"/>
    <w:rsid w:val="00712C76"/>
    <w:rsid w:val="007143C7"/>
    <w:rsid w:val="00714EC2"/>
    <w:rsid w:val="00715DE4"/>
    <w:rsid w:val="007163A9"/>
    <w:rsid w:val="00716911"/>
    <w:rsid w:val="00716F91"/>
    <w:rsid w:val="007203FE"/>
    <w:rsid w:val="007208D3"/>
    <w:rsid w:val="00721293"/>
    <w:rsid w:val="00722182"/>
    <w:rsid w:val="0072350C"/>
    <w:rsid w:val="00723ED0"/>
    <w:rsid w:val="00724199"/>
    <w:rsid w:val="00724243"/>
    <w:rsid w:val="00725D26"/>
    <w:rsid w:val="00727C1C"/>
    <w:rsid w:val="00727EDE"/>
    <w:rsid w:val="00727F0E"/>
    <w:rsid w:val="00730A95"/>
    <w:rsid w:val="00730F5D"/>
    <w:rsid w:val="00730FEF"/>
    <w:rsid w:val="00731E58"/>
    <w:rsid w:val="007336C8"/>
    <w:rsid w:val="007337BF"/>
    <w:rsid w:val="00733AF8"/>
    <w:rsid w:val="00734D16"/>
    <w:rsid w:val="00734F7A"/>
    <w:rsid w:val="00736FDB"/>
    <w:rsid w:val="007374B9"/>
    <w:rsid w:val="00737CA5"/>
    <w:rsid w:val="00737CE9"/>
    <w:rsid w:val="00740050"/>
    <w:rsid w:val="0074109D"/>
    <w:rsid w:val="00741E89"/>
    <w:rsid w:val="00744A27"/>
    <w:rsid w:val="00746413"/>
    <w:rsid w:val="00746847"/>
    <w:rsid w:val="00747000"/>
    <w:rsid w:val="00750153"/>
    <w:rsid w:val="00750733"/>
    <w:rsid w:val="00752165"/>
    <w:rsid w:val="00752592"/>
    <w:rsid w:val="007529B9"/>
    <w:rsid w:val="00752EF7"/>
    <w:rsid w:val="00754C0A"/>
    <w:rsid w:val="00755D71"/>
    <w:rsid w:val="00756508"/>
    <w:rsid w:val="00757FAF"/>
    <w:rsid w:val="0076004E"/>
    <w:rsid w:val="00760690"/>
    <w:rsid w:val="007608EC"/>
    <w:rsid w:val="00760FA5"/>
    <w:rsid w:val="0076286D"/>
    <w:rsid w:val="00764C81"/>
    <w:rsid w:val="007652E0"/>
    <w:rsid w:val="007709C7"/>
    <w:rsid w:val="0077221B"/>
    <w:rsid w:val="00773578"/>
    <w:rsid w:val="00773EDE"/>
    <w:rsid w:val="00774419"/>
    <w:rsid w:val="00774617"/>
    <w:rsid w:val="00776971"/>
    <w:rsid w:val="007804C0"/>
    <w:rsid w:val="00780D7E"/>
    <w:rsid w:val="0078145F"/>
    <w:rsid w:val="00781D8D"/>
    <w:rsid w:val="007820D6"/>
    <w:rsid w:val="0078212C"/>
    <w:rsid w:val="007832BD"/>
    <w:rsid w:val="0078330F"/>
    <w:rsid w:val="00783421"/>
    <w:rsid w:val="007840AB"/>
    <w:rsid w:val="007842F4"/>
    <w:rsid w:val="007848AD"/>
    <w:rsid w:val="007852C9"/>
    <w:rsid w:val="007859F7"/>
    <w:rsid w:val="0078630E"/>
    <w:rsid w:val="00786B71"/>
    <w:rsid w:val="00787617"/>
    <w:rsid w:val="0079078A"/>
    <w:rsid w:val="00791075"/>
    <w:rsid w:val="007918D6"/>
    <w:rsid w:val="007930E6"/>
    <w:rsid w:val="00793A5D"/>
    <w:rsid w:val="00794D73"/>
    <w:rsid w:val="00794FCF"/>
    <w:rsid w:val="00795539"/>
    <w:rsid w:val="0079617A"/>
    <w:rsid w:val="0079724A"/>
    <w:rsid w:val="007A0C98"/>
    <w:rsid w:val="007A32DA"/>
    <w:rsid w:val="007A51BF"/>
    <w:rsid w:val="007A5462"/>
    <w:rsid w:val="007A57DB"/>
    <w:rsid w:val="007A6B07"/>
    <w:rsid w:val="007A7D05"/>
    <w:rsid w:val="007A7D1E"/>
    <w:rsid w:val="007B01D8"/>
    <w:rsid w:val="007B156E"/>
    <w:rsid w:val="007B17B2"/>
    <w:rsid w:val="007B245F"/>
    <w:rsid w:val="007B2CBE"/>
    <w:rsid w:val="007B2D14"/>
    <w:rsid w:val="007B2EA8"/>
    <w:rsid w:val="007B3939"/>
    <w:rsid w:val="007B4EAD"/>
    <w:rsid w:val="007B61D8"/>
    <w:rsid w:val="007B6FD7"/>
    <w:rsid w:val="007B7CB1"/>
    <w:rsid w:val="007C144F"/>
    <w:rsid w:val="007C2B7B"/>
    <w:rsid w:val="007C3B87"/>
    <w:rsid w:val="007C614C"/>
    <w:rsid w:val="007C69D4"/>
    <w:rsid w:val="007D1EC9"/>
    <w:rsid w:val="007D2301"/>
    <w:rsid w:val="007D2CA6"/>
    <w:rsid w:val="007D38ED"/>
    <w:rsid w:val="007D3CC3"/>
    <w:rsid w:val="007D3DDF"/>
    <w:rsid w:val="007D3F47"/>
    <w:rsid w:val="007D52F3"/>
    <w:rsid w:val="007D6D92"/>
    <w:rsid w:val="007E0450"/>
    <w:rsid w:val="007E1777"/>
    <w:rsid w:val="007E17CF"/>
    <w:rsid w:val="007E1D03"/>
    <w:rsid w:val="007E6DA2"/>
    <w:rsid w:val="007E6E4A"/>
    <w:rsid w:val="007F097A"/>
    <w:rsid w:val="007F0B56"/>
    <w:rsid w:val="007F0D49"/>
    <w:rsid w:val="007F18DF"/>
    <w:rsid w:val="007F2397"/>
    <w:rsid w:val="007F2D2C"/>
    <w:rsid w:val="007F2FEF"/>
    <w:rsid w:val="007F3879"/>
    <w:rsid w:val="007F4080"/>
    <w:rsid w:val="007F41AF"/>
    <w:rsid w:val="007F544F"/>
    <w:rsid w:val="007F6FA3"/>
    <w:rsid w:val="007F7CAE"/>
    <w:rsid w:val="0080015C"/>
    <w:rsid w:val="008014D6"/>
    <w:rsid w:val="008028DC"/>
    <w:rsid w:val="00803CFE"/>
    <w:rsid w:val="0080487D"/>
    <w:rsid w:val="00804F52"/>
    <w:rsid w:val="0080594C"/>
    <w:rsid w:val="00805D18"/>
    <w:rsid w:val="0080790F"/>
    <w:rsid w:val="00807A83"/>
    <w:rsid w:val="00810D74"/>
    <w:rsid w:val="00812BE8"/>
    <w:rsid w:val="00813E84"/>
    <w:rsid w:val="0081464F"/>
    <w:rsid w:val="00814D81"/>
    <w:rsid w:val="0081558D"/>
    <w:rsid w:val="00817330"/>
    <w:rsid w:val="00817B5D"/>
    <w:rsid w:val="00820AD6"/>
    <w:rsid w:val="00822BAA"/>
    <w:rsid w:val="008255C2"/>
    <w:rsid w:val="0082584F"/>
    <w:rsid w:val="00825D5A"/>
    <w:rsid w:val="00826027"/>
    <w:rsid w:val="0082652A"/>
    <w:rsid w:val="00826EF4"/>
    <w:rsid w:val="008276C4"/>
    <w:rsid w:val="00830096"/>
    <w:rsid w:val="00830226"/>
    <w:rsid w:val="00832DFF"/>
    <w:rsid w:val="00832E78"/>
    <w:rsid w:val="008339A6"/>
    <w:rsid w:val="00833D2E"/>
    <w:rsid w:val="00834161"/>
    <w:rsid w:val="0083441F"/>
    <w:rsid w:val="00834D1A"/>
    <w:rsid w:val="00836C0A"/>
    <w:rsid w:val="00840409"/>
    <w:rsid w:val="00840692"/>
    <w:rsid w:val="008412F1"/>
    <w:rsid w:val="0084281A"/>
    <w:rsid w:val="008432EF"/>
    <w:rsid w:val="008434C3"/>
    <w:rsid w:val="0084382B"/>
    <w:rsid w:val="00844168"/>
    <w:rsid w:val="00845009"/>
    <w:rsid w:val="00845531"/>
    <w:rsid w:val="008473BD"/>
    <w:rsid w:val="0085131C"/>
    <w:rsid w:val="00851E4D"/>
    <w:rsid w:val="0085346D"/>
    <w:rsid w:val="00853C27"/>
    <w:rsid w:val="0085547F"/>
    <w:rsid w:val="00855B70"/>
    <w:rsid w:val="00855BF1"/>
    <w:rsid w:val="00856877"/>
    <w:rsid w:val="00860421"/>
    <w:rsid w:val="00861826"/>
    <w:rsid w:val="00861ECC"/>
    <w:rsid w:val="008621DF"/>
    <w:rsid w:val="0086245E"/>
    <w:rsid w:val="00863376"/>
    <w:rsid w:val="008634F1"/>
    <w:rsid w:val="008655A9"/>
    <w:rsid w:val="00865745"/>
    <w:rsid w:val="00865890"/>
    <w:rsid w:val="00866691"/>
    <w:rsid w:val="00867963"/>
    <w:rsid w:val="00870F94"/>
    <w:rsid w:val="00872371"/>
    <w:rsid w:val="00872DCC"/>
    <w:rsid w:val="0087540F"/>
    <w:rsid w:val="00875A1E"/>
    <w:rsid w:val="0087657A"/>
    <w:rsid w:val="008777F3"/>
    <w:rsid w:val="00880083"/>
    <w:rsid w:val="008809DA"/>
    <w:rsid w:val="00884983"/>
    <w:rsid w:val="00884F2F"/>
    <w:rsid w:val="0088749A"/>
    <w:rsid w:val="00890B2B"/>
    <w:rsid w:val="00892BD3"/>
    <w:rsid w:val="00893B0C"/>
    <w:rsid w:val="00893C7C"/>
    <w:rsid w:val="00894196"/>
    <w:rsid w:val="008945B8"/>
    <w:rsid w:val="0089490C"/>
    <w:rsid w:val="00894F65"/>
    <w:rsid w:val="008957DF"/>
    <w:rsid w:val="00895C40"/>
    <w:rsid w:val="0089696D"/>
    <w:rsid w:val="00896A63"/>
    <w:rsid w:val="0089756A"/>
    <w:rsid w:val="008975B4"/>
    <w:rsid w:val="0089781D"/>
    <w:rsid w:val="00897A05"/>
    <w:rsid w:val="008A0430"/>
    <w:rsid w:val="008A095D"/>
    <w:rsid w:val="008A0F18"/>
    <w:rsid w:val="008A172B"/>
    <w:rsid w:val="008A305F"/>
    <w:rsid w:val="008A6EFD"/>
    <w:rsid w:val="008A6F62"/>
    <w:rsid w:val="008A780B"/>
    <w:rsid w:val="008A7C63"/>
    <w:rsid w:val="008B0038"/>
    <w:rsid w:val="008B08BD"/>
    <w:rsid w:val="008B1459"/>
    <w:rsid w:val="008B1921"/>
    <w:rsid w:val="008B1D7B"/>
    <w:rsid w:val="008B30C2"/>
    <w:rsid w:val="008B38F3"/>
    <w:rsid w:val="008B3F53"/>
    <w:rsid w:val="008B510F"/>
    <w:rsid w:val="008B76FC"/>
    <w:rsid w:val="008B7917"/>
    <w:rsid w:val="008B7F21"/>
    <w:rsid w:val="008C79A5"/>
    <w:rsid w:val="008C7CAA"/>
    <w:rsid w:val="008D14E2"/>
    <w:rsid w:val="008D3600"/>
    <w:rsid w:val="008D36F7"/>
    <w:rsid w:val="008D3976"/>
    <w:rsid w:val="008D47C3"/>
    <w:rsid w:val="008D4F69"/>
    <w:rsid w:val="008D629C"/>
    <w:rsid w:val="008D63E4"/>
    <w:rsid w:val="008D6B1A"/>
    <w:rsid w:val="008D7A29"/>
    <w:rsid w:val="008E01FA"/>
    <w:rsid w:val="008E03A7"/>
    <w:rsid w:val="008E0913"/>
    <w:rsid w:val="008E0F53"/>
    <w:rsid w:val="008E104B"/>
    <w:rsid w:val="008E1886"/>
    <w:rsid w:val="008E1FA3"/>
    <w:rsid w:val="008E3268"/>
    <w:rsid w:val="008E3502"/>
    <w:rsid w:val="008E3E13"/>
    <w:rsid w:val="008E53EE"/>
    <w:rsid w:val="008E55DC"/>
    <w:rsid w:val="008E606A"/>
    <w:rsid w:val="008E658C"/>
    <w:rsid w:val="008E65BB"/>
    <w:rsid w:val="008E71AC"/>
    <w:rsid w:val="008E73E5"/>
    <w:rsid w:val="008E75FF"/>
    <w:rsid w:val="008F2364"/>
    <w:rsid w:val="008F2714"/>
    <w:rsid w:val="008F2BE6"/>
    <w:rsid w:val="008F2DC0"/>
    <w:rsid w:val="008F333D"/>
    <w:rsid w:val="008F3FB6"/>
    <w:rsid w:val="008F670D"/>
    <w:rsid w:val="008F7185"/>
    <w:rsid w:val="009015EB"/>
    <w:rsid w:val="00901ECF"/>
    <w:rsid w:val="00902298"/>
    <w:rsid w:val="009037AC"/>
    <w:rsid w:val="00905E6A"/>
    <w:rsid w:val="00906328"/>
    <w:rsid w:val="009076BA"/>
    <w:rsid w:val="00911D2A"/>
    <w:rsid w:val="00917397"/>
    <w:rsid w:val="00917B71"/>
    <w:rsid w:val="0092059E"/>
    <w:rsid w:val="00920E22"/>
    <w:rsid w:val="00923926"/>
    <w:rsid w:val="009250CA"/>
    <w:rsid w:val="00925A5A"/>
    <w:rsid w:val="00926358"/>
    <w:rsid w:val="009272E7"/>
    <w:rsid w:val="00927397"/>
    <w:rsid w:val="00930142"/>
    <w:rsid w:val="009302C4"/>
    <w:rsid w:val="0093175B"/>
    <w:rsid w:val="00932626"/>
    <w:rsid w:val="00932A72"/>
    <w:rsid w:val="00932AFB"/>
    <w:rsid w:val="00933D07"/>
    <w:rsid w:val="00940E01"/>
    <w:rsid w:val="0094106D"/>
    <w:rsid w:val="0094123C"/>
    <w:rsid w:val="00942395"/>
    <w:rsid w:val="00942D0C"/>
    <w:rsid w:val="00944BC5"/>
    <w:rsid w:val="00944F12"/>
    <w:rsid w:val="009459D0"/>
    <w:rsid w:val="009468E3"/>
    <w:rsid w:val="00946A3C"/>
    <w:rsid w:val="00946B5C"/>
    <w:rsid w:val="009507D7"/>
    <w:rsid w:val="009534D0"/>
    <w:rsid w:val="00953EF4"/>
    <w:rsid w:val="0095725E"/>
    <w:rsid w:val="0095753A"/>
    <w:rsid w:val="00957EEB"/>
    <w:rsid w:val="0096111F"/>
    <w:rsid w:val="009624AF"/>
    <w:rsid w:val="00962BA8"/>
    <w:rsid w:val="00964169"/>
    <w:rsid w:val="00964E25"/>
    <w:rsid w:val="00966DDD"/>
    <w:rsid w:val="00967153"/>
    <w:rsid w:val="009702F1"/>
    <w:rsid w:val="00970A04"/>
    <w:rsid w:val="00970B26"/>
    <w:rsid w:val="00970EC2"/>
    <w:rsid w:val="00970FEF"/>
    <w:rsid w:val="00971E2D"/>
    <w:rsid w:val="00972BB5"/>
    <w:rsid w:val="009738F9"/>
    <w:rsid w:val="00975E51"/>
    <w:rsid w:val="00976309"/>
    <w:rsid w:val="00976B31"/>
    <w:rsid w:val="00977576"/>
    <w:rsid w:val="0097778E"/>
    <w:rsid w:val="009777A5"/>
    <w:rsid w:val="00977F39"/>
    <w:rsid w:val="009801C2"/>
    <w:rsid w:val="00980731"/>
    <w:rsid w:val="0098142A"/>
    <w:rsid w:val="00982186"/>
    <w:rsid w:val="00983CD9"/>
    <w:rsid w:val="00983D7C"/>
    <w:rsid w:val="00984A85"/>
    <w:rsid w:val="00985024"/>
    <w:rsid w:val="00985DD2"/>
    <w:rsid w:val="00986DBC"/>
    <w:rsid w:val="00987113"/>
    <w:rsid w:val="0098733C"/>
    <w:rsid w:val="0098739B"/>
    <w:rsid w:val="009875A7"/>
    <w:rsid w:val="009908A6"/>
    <w:rsid w:val="00991883"/>
    <w:rsid w:val="0099191D"/>
    <w:rsid w:val="00992828"/>
    <w:rsid w:val="00993290"/>
    <w:rsid w:val="00995D4F"/>
    <w:rsid w:val="00995F92"/>
    <w:rsid w:val="009979FC"/>
    <w:rsid w:val="009A068B"/>
    <w:rsid w:val="009A0787"/>
    <w:rsid w:val="009A0956"/>
    <w:rsid w:val="009A1730"/>
    <w:rsid w:val="009A2133"/>
    <w:rsid w:val="009A32CA"/>
    <w:rsid w:val="009A468F"/>
    <w:rsid w:val="009A4EBF"/>
    <w:rsid w:val="009B356A"/>
    <w:rsid w:val="009B4302"/>
    <w:rsid w:val="009B4D3A"/>
    <w:rsid w:val="009B5586"/>
    <w:rsid w:val="009B62D4"/>
    <w:rsid w:val="009B6DF9"/>
    <w:rsid w:val="009B7C28"/>
    <w:rsid w:val="009C139E"/>
    <w:rsid w:val="009C15C1"/>
    <w:rsid w:val="009C206A"/>
    <w:rsid w:val="009C2272"/>
    <w:rsid w:val="009C2470"/>
    <w:rsid w:val="009C265A"/>
    <w:rsid w:val="009C3DFF"/>
    <w:rsid w:val="009C4285"/>
    <w:rsid w:val="009C428E"/>
    <w:rsid w:val="009C4C9B"/>
    <w:rsid w:val="009C6368"/>
    <w:rsid w:val="009C64CC"/>
    <w:rsid w:val="009D08DE"/>
    <w:rsid w:val="009D3529"/>
    <w:rsid w:val="009D3BB4"/>
    <w:rsid w:val="009D5068"/>
    <w:rsid w:val="009D5269"/>
    <w:rsid w:val="009D72A9"/>
    <w:rsid w:val="009D737C"/>
    <w:rsid w:val="009D75BB"/>
    <w:rsid w:val="009D7673"/>
    <w:rsid w:val="009D775C"/>
    <w:rsid w:val="009E0B07"/>
    <w:rsid w:val="009E1C2E"/>
    <w:rsid w:val="009E2D85"/>
    <w:rsid w:val="009E34D2"/>
    <w:rsid w:val="009E37CE"/>
    <w:rsid w:val="009E3E22"/>
    <w:rsid w:val="009E4B12"/>
    <w:rsid w:val="009E4CD7"/>
    <w:rsid w:val="009E5DDA"/>
    <w:rsid w:val="009E6A44"/>
    <w:rsid w:val="009E7C60"/>
    <w:rsid w:val="009F17ED"/>
    <w:rsid w:val="009F21A0"/>
    <w:rsid w:val="009F21CA"/>
    <w:rsid w:val="009F2EC7"/>
    <w:rsid w:val="009F2F9D"/>
    <w:rsid w:val="009F3ED7"/>
    <w:rsid w:val="009F3F8A"/>
    <w:rsid w:val="009F4AC4"/>
    <w:rsid w:val="009F4DA6"/>
    <w:rsid w:val="009F5816"/>
    <w:rsid w:val="009F5E1B"/>
    <w:rsid w:val="009F647F"/>
    <w:rsid w:val="009F7793"/>
    <w:rsid w:val="00A0027D"/>
    <w:rsid w:val="00A00E22"/>
    <w:rsid w:val="00A0160C"/>
    <w:rsid w:val="00A01738"/>
    <w:rsid w:val="00A0191C"/>
    <w:rsid w:val="00A01E8F"/>
    <w:rsid w:val="00A01EFB"/>
    <w:rsid w:val="00A0311C"/>
    <w:rsid w:val="00A03C17"/>
    <w:rsid w:val="00A04B34"/>
    <w:rsid w:val="00A04CB4"/>
    <w:rsid w:val="00A05023"/>
    <w:rsid w:val="00A0502F"/>
    <w:rsid w:val="00A054DB"/>
    <w:rsid w:val="00A0596B"/>
    <w:rsid w:val="00A076F1"/>
    <w:rsid w:val="00A115FB"/>
    <w:rsid w:val="00A11717"/>
    <w:rsid w:val="00A17A8E"/>
    <w:rsid w:val="00A17CAF"/>
    <w:rsid w:val="00A17D78"/>
    <w:rsid w:val="00A20E33"/>
    <w:rsid w:val="00A219AB"/>
    <w:rsid w:val="00A221B2"/>
    <w:rsid w:val="00A22E93"/>
    <w:rsid w:val="00A23CD2"/>
    <w:rsid w:val="00A23F66"/>
    <w:rsid w:val="00A241B2"/>
    <w:rsid w:val="00A244B5"/>
    <w:rsid w:val="00A2475C"/>
    <w:rsid w:val="00A247A3"/>
    <w:rsid w:val="00A2668A"/>
    <w:rsid w:val="00A27A50"/>
    <w:rsid w:val="00A319B7"/>
    <w:rsid w:val="00A3237B"/>
    <w:rsid w:val="00A324A7"/>
    <w:rsid w:val="00A338D8"/>
    <w:rsid w:val="00A35574"/>
    <w:rsid w:val="00A36B7E"/>
    <w:rsid w:val="00A36BC3"/>
    <w:rsid w:val="00A37774"/>
    <w:rsid w:val="00A37FE3"/>
    <w:rsid w:val="00A402F4"/>
    <w:rsid w:val="00A40A4C"/>
    <w:rsid w:val="00A40BD9"/>
    <w:rsid w:val="00A41C43"/>
    <w:rsid w:val="00A41D73"/>
    <w:rsid w:val="00A42296"/>
    <w:rsid w:val="00A4256E"/>
    <w:rsid w:val="00A43E42"/>
    <w:rsid w:val="00A45089"/>
    <w:rsid w:val="00A450C5"/>
    <w:rsid w:val="00A45575"/>
    <w:rsid w:val="00A479E6"/>
    <w:rsid w:val="00A47B6D"/>
    <w:rsid w:val="00A47F0C"/>
    <w:rsid w:val="00A50566"/>
    <w:rsid w:val="00A513AE"/>
    <w:rsid w:val="00A52051"/>
    <w:rsid w:val="00A52274"/>
    <w:rsid w:val="00A52689"/>
    <w:rsid w:val="00A52E0C"/>
    <w:rsid w:val="00A535A0"/>
    <w:rsid w:val="00A55A6B"/>
    <w:rsid w:val="00A567BF"/>
    <w:rsid w:val="00A56CA4"/>
    <w:rsid w:val="00A56D47"/>
    <w:rsid w:val="00A570B7"/>
    <w:rsid w:val="00A60115"/>
    <w:rsid w:val="00A60C0A"/>
    <w:rsid w:val="00A64514"/>
    <w:rsid w:val="00A645D6"/>
    <w:rsid w:val="00A64649"/>
    <w:rsid w:val="00A64C39"/>
    <w:rsid w:val="00A66D4F"/>
    <w:rsid w:val="00A66D94"/>
    <w:rsid w:val="00A677BE"/>
    <w:rsid w:val="00A67C63"/>
    <w:rsid w:val="00A70317"/>
    <w:rsid w:val="00A71939"/>
    <w:rsid w:val="00A7315D"/>
    <w:rsid w:val="00A7354F"/>
    <w:rsid w:val="00A73C06"/>
    <w:rsid w:val="00A74AC4"/>
    <w:rsid w:val="00A74B13"/>
    <w:rsid w:val="00A75858"/>
    <w:rsid w:val="00A75D29"/>
    <w:rsid w:val="00A75E78"/>
    <w:rsid w:val="00A80CAD"/>
    <w:rsid w:val="00A80D71"/>
    <w:rsid w:val="00A84507"/>
    <w:rsid w:val="00A84689"/>
    <w:rsid w:val="00A84921"/>
    <w:rsid w:val="00A87609"/>
    <w:rsid w:val="00A87E76"/>
    <w:rsid w:val="00A915ED"/>
    <w:rsid w:val="00A92F5B"/>
    <w:rsid w:val="00A932B6"/>
    <w:rsid w:val="00A94BE3"/>
    <w:rsid w:val="00A9661E"/>
    <w:rsid w:val="00AA047F"/>
    <w:rsid w:val="00AA2147"/>
    <w:rsid w:val="00AA3C8A"/>
    <w:rsid w:val="00AA3D30"/>
    <w:rsid w:val="00AA3E56"/>
    <w:rsid w:val="00AA4DB9"/>
    <w:rsid w:val="00AA50F2"/>
    <w:rsid w:val="00AA57E0"/>
    <w:rsid w:val="00AA66D2"/>
    <w:rsid w:val="00AA71D6"/>
    <w:rsid w:val="00AA7F3E"/>
    <w:rsid w:val="00AB0F66"/>
    <w:rsid w:val="00AB188E"/>
    <w:rsid w:val="00AB2C22"/>
    <w:rsid w:val="00AB3AB8"/>
    <w:rsid w:val="00AB3C38"/>
    <w:rsid w:val="00AB4669"/>
    <w:rsid w:val="00AB4A1F"/>
    <w:rsid w:val="00AB5F10"/>
    <w:rsid w:val="00AB5FCC"/>
    <w:rsid w:val="00AB6B5B"/>
    <w:rsid w:val="00AB7D31"/>
    <w:rsid w:val="00AC227D"/>
    <w:rsid w:val="00AC28DF"/>
    <w:rsid w:val="00AC2D8B"/>
    <w:rsid w:val="00AC319F"/>
    <w:rsid w:val="00AC4080"/>
    <w:rsid w:val="00AC4145"/>
    <w:rsid w:val="00AC431B"/>
    <w:rsid w:val="00AC4AE3"/>
    <w:rsid w:val="00AC5371"/>
    <w:rsid w:val="00AC60F6"/>
    <w:rsid w:val="00AC6DA8"/>
    <w:rsid w:val="00AD03B6"/>
    <w:rsid w:val="00AD0692"/>
    <w:rsid w:val="00AD1283"/>
    <w:rsid w:val="00AD1469"/>
    <w:rsid w:val="00AD15D3"/>
    <w:rsid w:val="00AD36F0"/>
    <w:rsid w:val="00AD400D"/>
    <w:rsid w:val="00AD457D"/>
    <w:rsid w:val="00AD65B1"/>
    <w:rsid w:val="00AD7C6C"/>
    <w:rsid w:val="00AD7F8B"/>
    <w:rsid w:val="00AE0065"/>
    <w:rsid w:val="00AE0BEC"/>
    <w:rsid w:val="00AE1261"/>
    <w:rsid w:val="00AE277B"/>
    <w:rsid w:val="00AE4A52"/>
    <w:rsid w:val="00AE552B"/>
    <w:rsid w:val="00AE5B4A"/>
    <w:rsid w:val="00AE7054"/>
    <w:rsid w:val="00AF0777"/>
    <w:rsid w:val="00AF0CA3"/>
    <w:rsid w:val="00AF261B"/>
    <w:rsid w:val="00AF33E4"/>
    <w:rsid w:val="00AF40FE"/>
    <w:rsid w:val="00AF4428"/>
    <w:rsid w:val="00AF4F40"/>
    <w:rsid w:val="00AF5015"/>
    <w:rsid w:val="00AF512F"/>
    <w:rsid w:val="00AF525E"/>
    <w:rsid w:val="00AF5B80"/>
    <w:rsid w:val="00AF7DB5"/>
    <w:rsid w:val="00B0064C"/>
    <w:rsid w:val="00B00AAC"/>
    <w:rsid w:val="00B02B8E"/>
    <w:rsid w:val="00B037F9"/>
    <w:rsid w:val="00B03B28"/>
    <w:rsid w:val="00B03D25"/>
    <w:rsid w:val="00B042DF"/>
    <w:rsid w:val="00B04435"/>
    <w:rsid w:val="00B04AE0"/>
    <w:rsid w:val="00B04BD5"/>
    <w:rsid w:val="00B05C9B"/>
    <w:rsid w:val="00B05CFA"/>
    <w:rsid w:val="00B06754"/>
    <w:rsid w:val="00B0747D"/>
    <w:rsid w:val="00B1122A"/>
    <w:rsid w:val="00B1186A"/>
    <w:rsid w:val="00B1298D"/>
    <w:rsid w:val="00B14897"/>
    <w:rsid w:val="00B152A0"/>
    <w:rsid w:val="00B16A8B"/>
    <w:rsid w:val="00B16E1F"/>
    <w:rsid w:val="00B17C4E"/>
    <w:rsid w:val="00B17C82"/>
    <w:rsid w:val="00B2001C"/>
    <w:rsid w:val="00B20059"/>
    <w:rsid w:val="00B212BA"/>
    <w:rsid w:val="00B2238F"/>
    <w:rsid w:val="00B23505"/>
    <w:rsid w:val="00B23564"/>
    <w:rsid w:val="00B2460E"/>
    <w:rsid w:val="00B24ADE"/>
    <w:rsid w:val="00B24B01"/>
    <w:rsid w:val="00B25D79"/>
    <w:rsid w:val="00B26B77"/>
    <w:rsid w:val="00B27714"/>
    <w:rsid w:val="00B27C98"/>
    <w:rsid w:val="00B306D3"/>
    <w:rsid w:val="00B310CF"/>
    <w:rsid w:val="00B328A2"/>
    <w:rsid w:val="00B33287"/>
    <w:rsid w:val="00B33A1C"/>
    <w:rsid w:val="00B342A5"/>
    <w:rsid w:val="00B3550C"/>
    <w:rsid w:val="00B35C81"/>
    <w:rsid w:val="00B36967"/>
    <w:rsid w:val="00B3696F"/>
    <w:rsid w:val="00B405F2"/>
    <w:rsid w:val="00B43EB3"/>
    <w:rsid w:val="00B44EEF"/>
    <w:rsid w:val="00B450ED"/>
    <w:rsid w:val="00B468CF"/>
    <w:rsid w:val="00B46D98"/>
    <w:rsid w:val="00B5025B"/>
    <w:rsid w:val="00B51182"/>
    <w:rsid w:val="00B52166"/>
    <w:rsid w:val="00B52D75"/>
    <w:rsid w:val="00B52E90"/>
    <w:rsid w:val="00B5367A"/>
    <w:rsid w:val="00B536F3"/>
    <w:rsid w:val="00B53FAD"/>
    <w:rsid w:val="00B54198"/>
    <w:rsid w:val="00B55BA4"/>
    <w:rsid w:val="00B56DFF"/>
    <w:rsid w:val="00B57D29"/>
    <w:rsid w:val="00B604D6"/>
    <w:rsid w:val="00B60F35"/>
    <w:rsid w:val="00B617E1"/>
    <w:rsid w:val="00B61953"/>
    <w:rsid w:val="00B625DE"/>
    <w:rsid w:val="00B626FA"/>
    <w:rsid w:val="00B62E4E"/>
    <w:rsid w:val="00B64A4D"/>
    <w:rsid w:val="00B64F03"/>
    <w:rsid w:val="00B659E1"/>
    <w:rsid w:val="00B675F8"/>
    <w:rsid w:val="00B7111C"/>
    <w:rsid w:val="00B71805"/>
    <w:rsid w:val="00B7206C"/>
    <w:rsid w:val="00B73787"/>
    <w:rsid w:val="00B739E8"/>
    <w:rsid w:val="00B74570"/>
    <w:rsid w:val="00B747F8"/>
    <w:rsid w:val="00B751A0"/>
    <w:rsid w:val="00B800C7"/>
    <w:rsid w:val="00B81339"/>
    <w:rsid w:val="00B82712"/>
    <w:rsid w:val="00B82CE9"/>
    <w:rsid w:val="00B82F54"/>
    <w:rsid w:val="00B84777"/>
    <w:rsid w:val="00B8512D"/>
    <w:rsid w:val="00B86CE5"/>
    <w:rsid w:val="00B8782B"/>
    <w:rsid w:val="00B90AD8"/>
    <w:rsid w:val="00B9144D"/>
    <w:rsid w:val="00B919F7"/>
    <w:rsid w:val="00B920B6"/>
    <w:rsid w:val="00B925F5"/>
    <w:rsid w:val="00B93299"/>
    <w:rsid w:val="00B93949"/>
    <w:rsid w:val="00B945CA"/>
    <w:rsid w:val="00B945DB"/>
    <w:rsid w:val="00B95176"/>
    <w:rsid w:val="00B952E1"/>
    <w:rsid w:val="00B95A0D"/>
    <w:rsid w:val="00B9605B"/>
    <w:rsid w:val="00B9620A"/>
    <w:rsid w:val="00B9646C"/>
    <w:rsid w:val="00B96596"/>
    <w:rsid w:val="00B97983"/>
    <w:rsid w:val="00BA0A70"/>
    <w:rsid w:val="00BA0E2C"/>
    <w:rsid w:val="00BA2782"/>
    <w:rsid w:val="00BA2CD7"/>
    <w:rsid w:val="00BA360B"/>
    <w:rsid w:val="00BA42DE"/>
    <w:rsid w:val="00BA58CC"/>
    <w:rsid w:val="00BA66DD"/>
    <w:rsid w:val="00BA672C"/>
    <w:rsid w:val="00BA693E"/>
    <w:rsid w:val="00BA6B17"/>
    <w:rsid w:val="00BA6EDD"/>
    <w:rsid w:val="00BB0010"/>
    <w:rsid w:val="00BB0990"/>
    <w:rsid w:val="00BB36E7"/>
    <w:rsid w:val="00BB4575"/>
    <w:rsid w:val="00BC0174"/>
    <w:rsid w:val="00BC1647"/>
    <w:rsid w:val="00BC178D"/>
    <w:rsid w:val="00BC20E7"/>
    <w:rsid w:val="00BC3E00"/>
    <w:rsid w:val="00BC40CC"/>
    <w:rsid w:val="00BC4F54"/>
    <w:rsid w:val="00BC5122"/>
    <w:rsid w:val="00BC5A2C"/>
    <w:rsid w:val="00BC6193"/>
    <w:rsid w:val="00BC645E"/>
    <w:rsid w:val="00BC6CC9"/>
    <w:rsid w:val="00BC72CF"/>
    <w:rsid w:val="00BC7325"/>
    <w:rsid w:val="00BC794A"/>
    <w:rsid w:val="00BC7E5A"/>
    <w:rsid w:val="00BD12F3"/>
    <w:rsid w:val="00BD189B"/>
    <w:rsid w:val="00BD20E0"/>
    <w:rsid w:val="00BD3203"/>
    <w:rsid w:val="00BD3FD0"/>
    <w:rsid w:val="00BD499C"/>
    <w:rsid w:val="00BD4A52"/>
    <w:rsid w:val="00BD4A8C"/>
    <w:rsid w:val="00BD5251"/>
    <w:rsid w:val="00BD5385"/>
    <w:rsid w:val="00BD7C32"/>
    <w:rsid w:val="00BE0588"/>
    <w:rsid w:val="00BE1CED"/>
    <w:rsid w:val="00BE1DA9"/>
    <w:rsid w:val="00BE22C6"/>
    <w:rsid w:val="00BE23E2"/>
    <w:rsid w:val="00BE2E3A"/>
    <w:rsid w:val="00BE33A9"/>
    <w:rsid w:val="00BE43EF"/>
    <w:rsid w:val="00BE4967"/>
    <w:rsid w:val="00BE49C0"/>
    <w:rsid w:val="00BE4A6E"/>
    <w:rsid w:val="00BE59CD"/>
    <w:rsid w:val="00BE5CD2"/>
    <w:rsid w:val="00BE61DE"/>
    <w:rsid w:val="00BE6B60"/>
    <w:rsid w:val="00BE6BD2"/>
    <w:rsid w:val="00BE7070"/>
    <w:rsid w:val="00BF1FED"/>
    <w:rsid w:val="00BF3A52"/>
    <w:rsid w:val="00BF3B08"/>
    <w:rsid w:val="00BF3D2F"/>
    <w:rsid w:val="00BF3E68"/>
    <w:rsid w:val="00BF48BE"/>
    <w:rsid w:val="00BF5ADC"/>
    <w:rsid w:val="00C0073F"/>
    <w:rsid w:val="00C00B9F"/>
    <w:rsid w:val="00C0119C"/>
    <w:rsid w:val="00C038C0"/>
    <w:rsid w:val="00C05B08"/>
    <w:rsid w:val="00C05FE1"/>
    <w:rsid w:val="00C065AE"/>
    <w:rsid w:val="00C07265"/>
    <w:rsid w:val="00C07857"/>
    <w:rsid w:val="00C07D2D"/>
    <w:rsid w:val="00C10444"/>
    <w:rsid w:val="00C1053A"/>
    <w:rsid w:val="00C1061E"/>
    <w:rsid w:val="00C10786"/>
    <w:rsid w:val="00C11B15"/>
    <w:rsid w:val="00C120D9"/>
    <w:rsid w:val="00C146F6"/>
    <w:rsid w:val="00C16F12"/>
    <w:rsid w:val="00C17E5D"/>
    <w:rsid w:val="00C200F1"/>
    <w:rsid w:val="00C20470"/>
    <w:rsid w:val="00C20EA7"/>
    <w:rsid w:val="00C2121F"/>
    <w:rsid w:val="00C21557"/>
    <w:rsid w:val="00C220DE"/>
    <w:rsid w:val="00C2270D"/>
    <w:rsid w:val="00C23E8E"/>
    <w:rsid w:val="00C25272"/>
    <w:rsid w:val="00C25AEA"/>
    <w:rsid w:val="00C26B5D"/>
    <w:rsid w:val="00C26BFB"/>
    <w:rsid w:val="00C26DE5"/>
    <w:rsid w:val="00C2752B"/>
    <w:rsid w:val="00C27A57"/>
    <w:rsid w:val="00C27D48"/>
    <w:rsid w:val="00C32B29"/>
    <w:rsid w:val="00C32DA2"/>
    <w:rsid w:val="00C33503"/>
    <w:rsid w:val="00C337DB"/>
    <w:rsid w:val="00C33E84"/>
    <w:rsid w:val="00C34E2D"/>
    <w:rsid w:val="00C37231"/>
    <w:rsid w:val="00C4136B"/>
    <w:rsid w:val="00C41F2F"/>
    <w:rsid w:val="00C4493D"/>
    <w:rsid w:val="00C458C0"/>
    <w:rsid w:val="00C459B3"/>
    <w:rsid w:val="00C45F6F"/>
    <w:rsid w:val="00C46CEC"/>
    <w:rsid w:val="00C476B9"/>
    <w:rsid w:val="00C476E8"/>
    <w:rsid w:val="00C47DCD"/>
    <w:rsid w:val="00C50678"/>
    <w:rsid w:val="00C50F9A"/>
    <w:rsid w:val="00C50FAC"/>
    <w:rsid w:val="00C514CA"/>
    <w:rsid w:val="00C5240A"/>
    <w:rsid w:val="00C53D42"/>
    <w:rsid w:val="00C5669B"/>
    <w:rsid w:val="00C56A0D"/>
    <w:rsid w:val="00C6055A"/>
    <w:rsid w:val="00C60EEA"/>
    <w:rsid w:val="00C611DA"/>
    <w:rsid w:val="00C61380"/>
    <w:rsid w:val="00C616F4"/>
    <w:rsid w:val="00C62C29"/>
    <w:rsid w:val="00C62EAF"/>
    <w:rsid w:val="00C637EC"/>
    <w:rsid w:val="00C63DB9"/>
    <w:rsid w:val="00C64B58"/>
    <w:rsid w:val="00C64CC3"/>
    <w:rsid w:val="00C66993"/>
    <w:rsid w:val="00C7195B"/>
    <w:rsid w:val="00C723C8"/>
    <w:rsid w:val="00C7376E"/>
    <w:rsid w:val="00C73F72"/>
    <w:rsid w:val="00C74C3A"/>
    <w:rsid w:val="00C757E9"/>
    <w:rsid w:val="00C75C2A"/>
    <w:rsid w:val="00C76DCA"/>
    <w:rsid w:val="00C77585"/>
    <w:rsid w:val="00C805EE"/>
    <w:rsid w:val="00C81FFE"/>
    <w:rsid w:val="00C82E06"/>
    <w:rsid w:val="00C836C1"/>
    <w:rsid w:val="00C85AF6"/>
    <w:rsid w:val="00C85E48"/>
    <w:rsid w:val="00C8662E"/>
    <w:rsid w:val="00C86880"/>
    <w:rsid w:val="00C87655"/>
    <w:rsid w:val="00C87925"/>
    <w:rsid w:val="00C9038B"/>
    <w:rsid w:val="00C90A3D"/>
    <w:rsid w:val="00C91A4B"/>
    <w:rsid w:val="00C91A6A"/>
    <w:rsid w:val="00C91CF0"/>
    <w:rsid w:val="00C93229"/>
    <w:rsid w:val="00C94B43"/>
    <w:rsid w:val="00C94C46"/>
    <w:rsid w:val="00C974A0"/>
    <w:rsid w:val="00C97BDA"/>
    <w:rsid w:val="00CA00A7"/>
    <w:rsid w:val="00CA0886"/>
    <w:rsid w:val="00CA1543"/>
    <w:rsid w:val="00CA2C46"/>
    <w:rsid w:val="00CA2F9E"/>
    <w:rsid w:val="00CA385D"/>
    <w:rsid w:val="00CB059C"/>
    <w:rsid w:val="00CB14ED"/>
    <w:rsid w:val="00CB2057"/>
    <w:rsid w:val="00CB3268"/>
    <w:rsid w:val="00CB58E7"/>
    <w:rsid w:val="00CB5D9D"/>
    <w:rsid w:val="00CB6CA2"/>
    <w:rsid w:val="00CB75DA"/>
    <w:rsid w:val="00CC06F7"/>
    <w:rsid w:val="00CC1443"/>
    <w:rsid w:val="00CC1702"/>
    <w:rsid w:val="00CC3068"/>
    <w:rsid w:val="00CC34F1"/>
    <w:rsid w:val="00CC3CBE"/>
    <w:rsid w:val="00CC5A77"/>
    <w:rsid w:val="00CC6200"/>
    <w:rsid w:val="00CC6A89"/>
    <w:rsid w:val="00CC6E85"/>
    <w:rsid w:val="00CC70C7"/>
    <w:rsid w:val="00CD07F5"/>
    <w:rsid w:val="00CD135A"/>
    <w:rsid w:val="00CD2025"/>
    <w:rsid w:val="00CD4A36"/>
    <w:rsid w:val="00CD4E20"/>
    <w:rsid w:val="00CD60A1"/>
    <w:rsid w:val="00CE0DCE"/>
    <w:rsid w:val="00CE1708"/>
    <w:rsid w:val="00CE3836"/>
    <w:rsid w:val="00CE4FA6"/>
    <w:rsid w:val="00CE59B6"/>
    <w:rsid w:val="00CE5C81"/>
    <w:rsid w:val="00CE5EE1"/>
    <w:rsid w:val="00CF1030"/>
    <w:rsid w:val="00CF1617"/>
    <w:rsid w:val="00CF2502"/>
    <w:rsid w:val="00CF2597"/>
    <w:rsid w:val="00CF2F20"/>
    <w:rsid w:val="00CF391A"/>
    <w:rsid w:val="00CF4043"/>
    <w:rsid w:val="00CF480D"/>
    <w:rsid w:val="00CF54E0"/>
    <w:rsid w:val="00D024A5"/>
    <w:rsid w:val="00D025F1"/>
    <w:rsid w:val="00D02B40"/>
    <w:rsid w:val="00D03115"/>
    <w:rsid w:val="00D0412C"/>
    <w:rsid w:val="00D04299"/>
    <w:rsid w:val="00D05F38"/>
    <w:rsid w:val="00D0684C"/>
    <w:rsid w:val="00D06A9B"/>
    <w:rsid w:val="00D07680"/>
    <w:rsid w:val="00D109DE"/>
    <w:rsid w:val="00D10A98"/>
    <w:rsid w:val="00D11EF9"/>
    <w:rsid w:val="00D1225E"/>
    <w:rsid w:val="00D139F9"/>
    <w:rsid w:val="00D14143"/>
    <w:rsid w:val="00D15A90"/>
    <w:rsid w:val="00D16E7D"/>
    <w:rsid w:val="00D208EF"/>
    <w:rsid w:val="00D210BF"/>
    <w:rsid w:val="00D214D0"/>
    <w:rsid w:val="00D22E97"/>
    <w:rsid w:val="00D241DB"/>
    <w:rsid w:val="00D247F1"/>
    <w:rsid w:val="00D249D0"/>
    <w:rsid w:val="00D26615"/>
    <w:rsid w:val="00D26689"/>
    <w:rsid w:val="00D27506"/>
    <w:rsid w:val="00D276DF"/>
    <w:rsid w:val="00D31487"/>
    <w:rsid w:val="00D33935"/>
    <w:rsid w:val="00D33C5B"/>
    <w:rsid w:val="00D346AB"/>
    <w:rsid w:val="00D34E80"/>
    <w:rsid w:val="00D35DC5"/>
    <w:rsid w:val="00D37170"/>
    <w:rsid w:val="00D40FD8"/>
    <w:rsid w:val="00D415C6"/>
    <w:rsid w:val="00D42CB3"/>
    <w:rsid w:val="00D42FE2"/>
    <w:rsid w:val="00D4304F"/>
    <w:rsid w:val="00D449FE"/>
    <w:rsid w:val="00D45490"/>
    <w:rsid w:val="00D45D24"/>
    <w:rsid w:val="00D46129"/>
    <w:rsid w:val="00D46519"/>
    <w:rsid w:val="00D470A1"/>
    <w:rsid w:val="00D50FA3"/>
    <w:rsid w:val="00D52E59"/>
    <w:rsid w:val="00D534D6"/>
    <w:rsid w:val="00D55161"/>
    <w:rsid w:val="00D5530A"/>
    <w:rsid w:val="00D60DF6"/>
    <w:rsid w:val="00D60FF5"/>
    <w:rsid w:val="00D610BE"/>
    <w:rsid w:val="00D62A3D"/>
    <w:rsid w:val="00D63B9C"/>
    <w:rsid w:val="00D63F92"/>
    <w:rsid w:val="00D64414"/>
    <w:rsid w:val="00D64539"/>
    <w:rsid w:val="00D654FA"/>
    <w:rsid w:val="00D65F1E"/>
    <w:rsid w:val="00D671D1"/>
    <w:rsid w:val="00D676F0"/>
    <w:rsid w:val="00D7001F"/>
    <w:rsid w:val="00D70256"/>
    <w:rsid w:val="00D72A8E"/>
    <w:rsid w:val="00D73E7D"/>
    <w:rsid w:val="00D74188"/>
    <w:rsid w:val="00D75170"/>
    <w:rsid w:val="00D75829"/>
    <w:rsid w:val="00D7609D"/>
    <w:rsid w:val="00D762C2"/>
    <w:rsid w:val="00D771C1"/>
    <w:rsid w:val="00D77CE3"/>
    <w:rsid w:val="00D8045D"/>
    <w:rsid w:val="00D810FF"/>
    <w:rsid w:val="00D815A6"/>
    <w:rsid w:val="00D8188A"/>
    <w:rsid w:val="00D81E92"/>
    <w:rsid w:val="00D8298B"/>
    <w:rsid w:val="00D8304B"/>
    <w:rsid w:val="00D84BD8"/>
    <w:rsid w:val="00D85329"/>
    <w:rsid w:val="00D85804"/>
    <w:rsid w:val="00D85A72"/>
    <w:rsid w:val="00D85EFD"/>
    <w:rsid w:val="00D8602A"/>
    <w:rsid w:val="00D86407"/>
    <w:rsid w:val="00D865CE"/>
    <w:rsid w:val="00D8764F"/>
    <w:rsid w:val="00D90F14"/>
    <w:rsid w:val="00D91F1B"/>
    <w:rsid w:val="00D922F8"/>
    <w:rsid w:val="00D926BF"/>
    <w:rsid w:val="00D93259"/>
    <w:rsid w:val="00D932C7"/>
    <w:rsid w:val="00D93CEB"/>
    <w:rsid w:val="00D94545"/>
    <w:rsid w:val="00D9487E"/>
    <w:rsid w:val="00D95EE2"/>
    <w:rsid w:val="00D9641B"/>
    <w:rsid w:val="00D96F27"/>
    <w:rsid w:val="00DA01CB"/>
    <w:rsid w:val="00DA1772"/>
    <w:rsid w:val="00DA1FA8"/>
    <w:rsid w:val="00DA2CB7"/>
    <w:rsid w:val="00DA3EB0"/>
    <w:rsid w:val="00DA5AC2"/>
    <w:rsid w:val="00DA6194"/>
    <w:rsid w:val="00DA625C"/>
    <w:rsid w:val="00DB0B10"/>
    <w:rsid w:val="00DB148E"/>
    <w:rsid w:val="00DB2286"/>
    <w:rsid w:val="00DB233B"/>
    <w:rsid w:val="00DB24B5"/>
    <w:rsid w:val="00DB32E8"/>
    <w:rsid w:val="00DB42D9"/>
    <w:rsid w:val="00DB7820"/>
    <w:rsid w:val="00DC1A0C"/>
    <w:rsid w:val="00DC1E50"/>
    <w:rsid w:val="00DC2661"/>
    <w:rsid w:val="00DC46F0"/>
    <w:rsid w:val="00DC4E4C"/>
    <w:rsid w:val="00DC59C7"/>
    <w:rsid w:val="00DC6A60"/>
    <w:rsid w:val="00DC77BB"/>
    <w:rsid w:val="00DD0B60"/>
    <w:rsid w:val="00DD1B17"/>
    <w:rsid w:val="00DD1E22"/>
    <w:rsid w:val="00DD20D6"/>
    <w:rsid w:val="00DD238E"/>
    <w:rsid w:val="00DD691C"/>
    <w:rsid w:val="00DD6F79"/>
    <w:rsid w:val="00DE059F"/>
    <w:rsid w:val="00DE0A1B"/>
    <w:rsid w:val="00DE0FB0"/>
    <w:rsid w:val="00DE2EFE"/>
    <w:rsid w:val="00DE7499"/>
    <w:rsid w:val="00DF0940"/>
    <w:rsid w:val="00DF109F"/>
    <w:rsid w:val="00DF1841"/>
    <w:rsid w:val="00DF1B2C"/>
    <w:rsid w:val="00DF201F"/>
    <w:rsid w:val="00DF210D"/>
    <w:rsid w:val="00DF225A"/>
    <w:rsid w:val="00DF23F5"/>
    <w:rsid w:val="00DF5233"/>
    <w:rsid w:val="00DF6245"/>
    <w:rsid w:val="00DF74C1"/>
    <w:rsid w:val="00E000A9"/>
    <w:rsid w:val="00E002FA"/>
    <w:rsid w:val="00E00B84"/>
    <w:rsid w:val="00E00BCC"/>
    <w:rsid w:val="00E012C2"/>
    <w:rsid w:val="00E021B9"/>
    <w:rsid w:val="00E0231C"/>
    <w:rsid w:val="00E041B7"/>
    <w:rsid w:val="00E0468D"/>
    <w:rsid w:val="00E06A90"/>
    <w:rsid w:val="00E10689"/>
    <w:rsid w:val="00E107A3"/>
    <w:rsid w:val="00E11900"/>
    <w:rsid w:val="00E11F08"/>
    <w:rsid w:val="00E123E6"/>
    <w:rsid w:val="00E12BED"/>
    <w:rsid w:val="00E136FB"/>
    <w:rsid w:val="00E13B64"/>
    <w:rsid w:val="00E141FC"/>
    <w:rsid w:val="00E17AE2"/>
    <w:rsid w:val="00E17C54"/>
    <w:rsid w:val="00E17E4A"/>
    <w:rsid w:val="00E2062E"/>
    <w:rsid w:val="00E21529"/>
    <w:rsid w:val="00E21AD2"/>
    <w:rsid w:val="00E21ED1"/>
    <w:rsid w:val="00E2202D"/>
    <w:rsid w:val="00E2232C"/>
    <w:rsid w:val="00E225B7"/>
    <w:rsid w:val="00E22895"/>
    <w:rsid w:val="00E23221"/>
    <w:rsid w:val="00E2457D"/>
    <w:rsid w:val="00E24FB8"/>
    <w:rsid w:val="00E25771"/>
    <w:rsid w:val="00E27FBD"/>
    <w:rsid w:val="00E30E0A"/>
    <w:rsid w:val="00E312DB"/>
    <w:rsid w:val="00E31BD1"/>
    <w:rsid w:val="00E32E6E"/>
    <w:rsid w:val="00E33F0C"/>
    <w:rsid w:val="00E34532"/>
    <w:rsid w:val="00E35478"/>
    <w:rsid w:val="00E365A3"/>
    <w:rsid w:val="00E36702"/>
    <w:rsid w:val="00E378AD"/>
    <w:rsid w:val="00E40ACA"/>
    <w:rsid w:val="00E40DB3"/>
    <w:rsid w:val="00E40EBA"/>
    <w:rsid w:val="00E4146C"/>
    <w:rsid w:val="00E4286E"/>
    <w:rsid w:val="00E43E07"/>
    <w:rsid w:val="00E44733"/>
    <w:rsid w:val="00E45A80"/>
    <w:rsid w:val="00E45AEC"/>
    <w:rsid w:val="00E45C45"/>
    <w:rsid w:val="00E469B6"/>
    <w:rsid w:val="00E50131"/>
    <w:rsid w:val="00E52D0E"/>
    <w:rsid w:val="00E52FA6"/>
    <w:rsid w:val="00E5479C"/>
    <w:rsid w:val="00E54F3E"/>
    <w:rsid w:val="00E5525E"/>
    <w:rsid w:val="00E56769"/>
    <w:rsid w:val="00E56B94"/>
    <w:rsid w:val="00E56D9D"/>
    <w:rsid w:val="00E609D7"/>
    <w:rsid w:val="00E61465"/>
    <w:rsid w:val="00E61ED0"/>
    <w:rsid w:val="00E620AD"/>
    <w:rsid w:val="00E62BDE"/>
    <w:rsid w:val="00E62FCB"/>
    <w:rsid w:val="00E63A6D"/>
    <w:rsid w:val="00E63BC6"/>
    <w:rsid w:val="00E648C1"/>
    <w:rsid w:val="00E65D6A"/>
    <w:rsid w:val="00E66CC5"/>
    <w:rsid w:val="00E66FB5"/>
    <w:rsid w:val="00E66FD5"/>
    <w:rsid w:val="00E670D0"/>
    <w:rsid w:val="00E67565"/>
    <w:rsid w:val="00E67AE0"/>
    <w:rsid w:val="00E70D45"/>
    <w:rsid w:val="00E720D9"/>
    <w:rsid w:val="00E73F78"/>
    <w:rsid w:val="00E76F73"/>
    <w:rsid w:val="00E773D1"/>
    <w:rsid w:val="00E80D9A"/>
    <w:rsid w:val="00E8267C"/>
    <w:rsid w:val="00E83356"/>
    <w:rsid w:val="00E8338A"/>
    <w:rsid w:val="00E85CCE"/>
    <w:rsid w:val="00E868AD"/>
    <w:rsid w:val="00E8707F"/>
    <w:rsid w:val="00E87A18"/>
    <w:rsid w:val="00E91093"/>
    <w:rsid w:val="00E936E0"/>
    <w:rsid w:val="00E940DA"/>
    <w:rsid w:val="00E944AD"/>
    <w:rsid w:val="00E948DB"/>
    <w:rsid w:val="00E95DAD"/>
    <w:rsid w:val="00E95E3B"/>
    <w:rsid w:val="00E9600C"/>
    <w:rsid w:val="00E97A0C"/>
    <w:rsid w:val="00EA0579"/>
    <w:rsid w:val="00EA120C"/>
    <w:rsid w:val="00EA20D7"/>
    <w:rsid w:val="00EA334B"/>
    <w:rsid w:val="00EA3B05"/>
    <w:rsid w:val="00EA4F4F"/>
    <w:rsid w:val="00EA52AC"/>
    <w:rsid w:val="00EA580B"/>
    <w:rsid w:val="00EA5CE0"/>
    <w:rsid w:val="00EA64C8"/>
    <w:rsid w:val="00EA7878"/>
    <w:rsid w:val="00EB07F0"/>
    <w:rsid w:val="00EB122E"/>
    <w:rsid w:val="00EB1A5A"/>
    <w:rsid w:val="00EB24FE"/>
    <w:rsid w:val="00EB34FB"/>
    <w:rsid w:val="00EB506D"/>
    <w:rsid w:val="00EB5F56"/>
    <w:rsid w:val="00EB7C15"/>
    <w:rsid w:val="00EC219D"/>
    <w:rsid w:val="00EC3693"/>
    <w:rsid w:val="00EC396B"/>
    <w:rsid w:val="00EC41E7"/>
    <w:rsid w:val="00EC4833"/>
    <w:rsid w:val="00EC59F4"/>
    <w:rsid w:val="00EC5EDB"/>
    <w:rsid w:val="00EC621D"/>
    <w:rsid w:val="00EC7A64"/>
    <w:rsid w:val="00ED03B6"/>
    <w:rsid w:val="00ED0766"/>
    <w:rsid w:val="00ED0C0C"/>
    <w:rsid w:val="00ED1055"/>
    <w:rsid w:val="00ED134C"/>
    <w:rsid w:val="00ED294D"/>
    <w:rsid w:val="00ED44C7"/>
    <w:rsid w:val="00ED58EC"/>
    <w:rsid w:val="00ED7B10"/>
    <w:rsid w:val="00EE00AE"/>
    <w:rsid w:val="00EE0F88"/>
    <w:rsid w:val="00EE1828"/>
    <w:rsid w:val="00EE2983"/>
    <w:rsid w:val="00EE57AC"/>
    <w:rsid w:val="00EF0762"/>
    <w:rsid w:val="00EF1382"/>
    <w:rsid w:val="00EF32FF"/>
    <w:rsid w:val="00EF42BB"/>
    <w:rsid w:val="00EF4630"/>
    <w:rsid w:val="00EF59CA"/>
    <w:rsid w:val="00EF7A4D"/>
    <w:rsid w:val="00F0145A"/>
    <w:rsid w:val="00F015E3"/>
    <w:rsid w:val="00F01B71"/>
    <w:rsid w:val="00F01F19"/>
    <w:rsid w:val="00F04F91"/>
    <w:rsid w:val="00F06D3A"/>
    <w:rsid w:val="00F07164"/>
    <w:rsid w:val="00F073D9"/>
    <w:rsid w:val="00F075FC"/>
    <w:rsid w:val="00F07688"/>
    <w:rsid w:val="00F07D6E"/>
    <w:rsid w:val="00F07FEB"/>
    <w:rsid w:val="00F10270"/>
    <w:rsid w:val="00F11979"/>
    <w:rsid w:val="00F1219C"/>
    <w:rsid w:val="00F12A5F"/>
    <w:rsid w:val="00F12C68"/>
    <w:rsid w:val="00F13197"/>
    <w:rsid w:val="00F13DBF"/>
    <w:rsid w:val="00F1400B"/>
    <w:rsid w:val="00F155CB"/>
    <w:rsid w:val="00F15987"/>
    <w:rsid w:val="00F16F0E"/>
    <w:rsid w:val="00F1715D"/>
    <w:rsid w:val="00F1779F"/>
    <w:rsid w:val="00F20A8C"/>
    <w:rsid w:val="00F226CF"/>
    <w:rsid w:val="00F23190"/>
    <w:rsid w:val="00F23D39"/>
    <w:rsid w:val="00F26044"/>
    <w:rsid w:val="00F27808"/>
    <w:rsid w:val="00F306DB"/>
    <w:rsid w:val="00F3078F"/>
    <w:rsid w:val="00F3177B"/>
    <w:rsid w:val="00F31869"/>
    <w:rsid w:val="00F31F86"/>
    <w:rsid w:val="00F3350F"/>
    <w:rsid w:val="00F345CE"/>
    <w:rsid w:val="00F34ED5"/>
    <w:rsid w:val="00F36C90"/>
    <w:rsid w:val="00F37118"/>
    <w:rsid w:val="00F37C9C"/>
    <w:rsid w:val="00F40037"/>
    <w:rsid w:val="00F40C13"/>
    <w:rsid w:val="00F41006"/>
    <w:rsid w:val="00F41A3F"/>
    <w:rsid w:val="00F41A93"/>
    <w:rsid w:val="00F428D3"/>
    <w:rsid w:val="00F4383F"/>
    <w:rsid w:val="00F44BDB"/>
    <w:rsid w:val="00F45AC4"/>
    <w:rsid w:val="00F4650B"/>
    <w:rsid w:val="00F47291"/>
    <w:rsid w:val="00F51CB3"/>
    <w:rsid w:val="00F52484"/>
    <w:rsid w:val="00F557C3"/>
    <w:rsid w:val="00F56860"/>
    <w:rsid w:val="00F56B8B"/>
    <w:rsid w:val="00F572CE"/>
    <w:rsid w:val="00F576BD"/>
    <w:rsid w:val="00F579F4"/>
    <w:rsid w:val="00F57A94"/>
    <w:rsid w:val="00F57D75"/>
    <w:rsid w:val="00F6010E"/>
    <w:rsid w:val="00F609CB"/>
    <w:rsid w:val="00F60F8B"/>
    <w:rsid w:val="00F6146B"/>
    <w:rsid w:val="00F61567"/>
    <w:rsid w:val="00F61BD9"/>
    <w:rsid w:val="00F65935"/>
    <w:rsid w:val="00F65ABA"/>
    <w:rsid w:val="00F66175"/>
    <w:rsid w:val="00F66A21"/>
    <w:rsid w:val="00F67929"/>
    <w:rsid w:val="00F70486"/>
    <w:rsid w:val="00F707BB"/>
    <w:rsid w:val="00F70880"/>
    <w:rsid w:val="00F717E8"/>
    <w:rsid w:val="00F723FF"/>
    <w:rsid w:val="00F7283E"/>
    <w:rsid w:val="00F74973"/>
    <w:rsid w:val="00F75191"/>
    <w:rsid w:val="00F761EE"/>
    <w:rsid w:val="00F80C3E"/>
    <w:rsid w:val="00F81F63"/>
    <w:rsid w:val="00F82599"/>
    <w:rsid w:val="00F82EB8"/>
    <w:rsid w:val="00F82EFB"/>
    <w:rsid w:val="00F82F18"/>
    <w:rsid w:val="00F83838"/>
    <w:rsid w:val="00F848A3"/>
    <w:rsid w:val="00F84932"/>
    <w:rsid w:val="00F859A1"/>
    <w:rsid w:val="00F86339"/>
    <w:rsid w:val="00F86925"/>
    <w:rsid w:val="00F903C5"/>
    <w:rsid w:val="00F9074D"/>
    <w:rsid w:val="00F919FF"/>
    <w:rsid w:val="00F9266D"/>
    <w:rsid w:val="00F93182"/>
    <w:rsid w:val="00F93A56"/>
    <w:rsid w:val="00F942C9"/>
    <w:rsid w:val="00F952B4"/>
    <w:rsid w:val="00F96CCC"/>
    <w:rsid w:val="00F9765B"/>
    <w:rsid w:val="00F97935"/>
    <w:rsid w:val="00FA0CA0"/>
    <w:rsid w:val="00FA10A1"/>
    <w:rsid w:val="00FA157B"/>
    <w:rsid w:val="00FA20E8"/>
    <w:rsid w:val="00FA2359"/>
    <w:rsid w:val="00FA247F"/>
    <w:rsid w:val="00FA2F68"/>
    <w:rsid w:val="00FA4046"/>
    <w:rsid w:val="00FA5309"/>
    <w:rsid w:val="00FA6529"/>
    <w:rsid w:val="00FA6E30"/>
    <w:rsid w:val="00FB252B"/>
    <w:rsid w:val="00FB31BD"/>
    <w:rsid w:val="00FB3C77"/>
    <w:rsid w:val="00FB4AB4"/>
    <w:rsid w:val="00FB6DA3"/>
    <w:rsid w:val="00FB7EF8"/>
    <w:rsid w:val="00FB7F6E"/>
    <w:rsid w:val="00FC1072"/>
    <w:rsid w:val="00FC1081"/>
    <w:rsid w:val="00FC1C95"/>
    <w:rsid w:val="00FC270E"/>
    <w:rsid w:val="00FC33BB"/>
    <w:rsid w:val="00FC4948"/>
    <w:rsid w:val="00FC61C5"/>
    <w:rsid w:val="00FC7053"/>
    <w:rsid w:val="00FC7352"/>
    <w:rsid w:val="00FC73E2"/>
    <w:rsid w:val="00FD171C"/>
    <w:rsid w:val="00FD1B0B"/>
    <w:rsid w:val="00FD35D9"/>
    <w:rsid w:val="00FD483E"/>
    <w:rsid w:val="00FD5483"/>
    <w:rsid w:val="00FD5E91"/>
    <w:rsid w:val="00FD7AF7"/>
    <w:rsid w:val="00FE122E"/>
    <w:rsid w:val="00FE168A"/>
    <w:rsid w:val="00FE1B7F"/>
    <w:rsid w:val="00FE2347"/>
    <w:rsid w:val="00FE3A1F"/>
    <w:rsid w:val="00FE41E0"/>
    <w:rsid w:val="00FE514E"/>
    <w:rsid w:val="00FE5D4C"/>
    <w:rsid w:val="00FE628F"/>
    <w:rsid w:val="00FE65E9"/>
    <w:rsid w:val="00FE69A7"/>
    <w:rsid w:val="00FE7117"/>
    <w:rsid w:val="00FE74D6"/>
    <w:rsid w:val="00FE773A"/>
    <w:rsid w:val="00FF2B02"/>
    <w:rsid w:val="00FF3F04"/>
    <w:rsid w:val="00FF5F4E"/>
    <w:rsid w:val="00FF71F1"/>
    <w:rsid w:val="00FF72B5"/>
    <w:rsid w:val="00FF7C31"/>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3DFB2"/>
  <w15:chartTrackingRefBased/>
  <w15:docId w15:val="{A476B91C-F5AD-44B1-AA6E-20221A5D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lnprvnodsazen"/>
    <w:qFormat/>
    <w:rsid w:val="00A402F4"/>
    <w:pPr>
      <w:spacing w:after="120"/>
      <w:jc w:val="both"/>
    </w:pPr>
    <w:rPr>
      <w:rFonts w:ascii="Cambria" w:hAnsi="Cambria"/>
      <w:lang w:val="cs-CZ"/>
    </w:rPr>
  </w:style>
  <w:style w:type="paragraph" w:styleId="Heading1">
    <w:name w:val="heading 1"/>
    <w:basedOn w:val="Heading2"/>
    <w:next w:val="Normal"/>
    <w:link w:val="Heading1Char"/>
    <w:autoRedefine/>
    <w:uiPriority w:val="9"/>
    <w:qFormat/>
    <w:rsid w:val="00C00B9F"/>
    <w:pPr>
      <w:pageBreakBefore/>
      <w:numPr>
        <w:ilvl w:val="0"/>
      </w:numPr>
      <w:spacing w:before="320" w:after="240"/>
      <w:outlineLvl w:val="0"/>
    </w:pPr>
    <w:rPr>
      <w:rFonts w:eastAsia="Times New Roman"/>
      <w:caps/>
    </w:rPr>
  </w:style>
  <w:style w:type="paragraph" w:styleId="Heading2">
    <w:name w:val="heading 2"/>
    <w:basedOn w:val="Normal"/>
    <w:next w:val="Normal"/>
    <w:link w:val="Heading2Char"/>
    <w:autoRedefine/>
    <w:uiPriority w:val="9"/>
    <w:unhideWhenUsed/>
    <w:qFormat/>
    <w:rsid w:val="00C00B9F"/>
    <w:pPr>
      <w:keepNext/>
      <w:keepLines/>
      <w:numPr>
        <w:ilvl w:val="1"/>
        <w:numId w:val="47"/>
      </w:numPr>
      <w:spacing w:before="240" w:after="160"/>
      <w:outlineLvl w:val="1"/>
    </w:pPr>
    <w:rPr>
      <w:rFonts w:eastAsiaTheme="majorEastAsia" w:cstheme="majorBidi"/>
      <w:b/>
      <w:color w:val="000000" w:themeColor="text1"/>
      <w:sz w:val="28"/>
      <w:szCs w:val="26"/>
      <w:lang w:eastAsia="cs-CZ"/>
    </w:rPr>
  </w:style>
  <w:style w:type="paragraph" w:styleId="Heading3">
    <w:name w:val="heading 3"/>
    <w:basedOn w:val="Normal"/>
    <w:next w:val="Normal"/>
    <w:link w:val="Heading3Char"/>
    <w:uiPriority w:val="9"/>
    <w:unhideWhenUsed/>
    <w:qFormat/>
    <w:rsid w:val="005E5A50"/>
    <w:pPr>
      <w:keepNext/>
      <w:keepLines/>
      <w:numPr>
        <w:ilvl w:val="2"/>
        <w:numId w:val="47"/>
      </w:numPr>
      <w:spacing w:before="240"/>
      <w:jc w:val="left"/>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52704B"/>
    <w:pPr>
      <w:keepNext/>
      <w:keepLines/>
      <w:numPr>
        <w:ilvl w:val="3"/>
        <w:numId w:val="47"/>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606D42"/>
    <w:pPr>
      <w:keepNext/>
      <w:keepLines/>
      <w:numPr>
        <w:ilvl w:val="4"/>
        <w:numId w:val="4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6D42"/>
    <w:pPr>
      <w:keepNext/>
      <w:keepLines/>
      <w:numPr>
        <w:ilvl w:val="5"/>
        <w:numId w:val="4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6D42"/>
    <w:pPr>
      <w:keepNext/>
      <w:keepLines/>
      <w:numPr>
        <w:ilvl w:val="6"/>
        <w:numId w:val="4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6D42"/>
    <w:pPr>
      <w:keepNext/>
      <w:keepLines/>
      <w:numPr>
        <w:ilvl w:val="7"/>
        <w:numId w:val="4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6D42"/>
    <w:pPr>
      <w:keepNext/>
      <w:keepLines/>
      <w:numPr>
        <w:ilvl w:val="8"/>
        <w:numId w:val="4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353F72"/>
    <w:pPr>
      <w:suppressAutoHyphens/>
      <w:spacing w:before="120" w:line="240" w:lineRule="auto"/>
      <w:ind w:left="765" w:hanging="765"/>
    </w:pPr>
    <w:rPr>
      <w:b/>
      <w:iCs/>
      <w:color w:val="000000" w:themeColor="text1"/>
      <w:sz w:val="20"/>
      <w:szCs w:val="18"/>
    </w:rPr>
  </w:style>
  <w:style w:type="paragraph" w:styleId="IntenseQuote">
    <w:name w:val="Intense Quote"/>
    <w:basedOn w:val="Normal"/>
    <w:next w:val="Normal"/>
    <w:link w:val="IntenseQuoteChar"/>
    <w:uiPriority w:val="30"/>
    <w:qFormat/>
    <w:rsid w:val="0010292B"/>
    <w:pPr>
      <w:pBdr>
        <w:top w:val="single" w:sz="4" w:space="10" w:color="000000" w:themeColor="text1"/>
        <w:bottom w:val="single" w:sz="4" w:space="10" w:color="000000" w:themeColor="text1"/>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rsid w:val="0010292B"/>
    <w:rPr>
      <w:rFonts w:ascii="Cambria" w:hAnsi="Cambria"/>
      <w:i/>
      <w:iCs/>
      <w:color w:val="595959" w:themeColor="text1" w:themeTint="A6"/>
      <w:sz w:val="23"/>
      <w:lang w:val="cs-CZ"/>
    </w:rPr>
  </w:style>
  <w:style w:type="table" w:styleId="TableGrid">
    <w:name w:val="Table Grid"/>
    <w:basedOn w:val="TableNormal"/>
    <w:rsid w:val="00684388"/>
    <w:pPr>
      <w:spacing w:after="0" w:line="240" w:lineRule="auto"/>
    </w:pPr>
    <w:rPr>
      <w:rFonts w:ascii="Times New Roman" w:eastAsia="Times New Roman" w:hAnsi="Times New Roman" w:cs="Times New Roman"/>
      <w:sz w:val="20"/>
      <w:szCs w:val="20"/>
      <w:lang w:val="cs-CZ"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entrybold">
    <w:name w:val="bib_entry_bold"/>
    <w:basedOn w:val="Normal"/>
    <w:rsid w:val="00684388"/>
    <w:pPr>
      <w:spacing w:line="240" w:lineRule="auto"/>
    </w:pPr>
    <w:rPr>
      <w:rFonts w:eastAsia="Times New Roman" w:cs="Times New Roman"/>
      <w:b/>
      <w:bCs/>
      <w:sz w:val="24"/>
      <w:szCs w:val="20"/>
      <w:lang w:eastAsia="cs-CZ"/>
    </w:rPr>
  </w:style>
  <w:style w:type="paragraph" w:customStyle="1" w:styleId="bibentrytext">
    <w:name w:val="bib_entry_text"/>
    <w:basedOn w:val="Normal"/>
    <w:rsid w:val="00684388"/>
    <w:pPr>
      <w:spacing w:line="240" w:lineRule="auto"/>
    </w:pPr>
    <w:rPr>
      <w:rFonts w:eastAsia="Times New Roman" w:cs="Times New Roman"/>
      <w:sz w:val="24"/>
      <w:szCs w:val="20"/>
      <w:lang w:eastAsia="cs-CZ"/>
    </w:rPr>
  </w:style>
  <w:style w:type="paragraph" w:customStyle="1" w:styleId="nadpisbibabstraktpodekovani">
    <w:name w:val="nadpis_bib_abstrakt_podekovani"/>
    <w:basedOn w:val="Normal"/>
    <w:next w:val="Normal"/>
    <w:rsid w:val="00455332"/>
    <w:pPr>
      <w:spacing w:before="360" w:after="240" w:line="240" w:lineRule="auto"/>
    </w:pPr>
    <w:rPr>
      <w:rFonts w:eastAsia="Times New Roman" w:cs="Times New Roman"/>
      <w:b/>
      <w:bCs/>
      <w:caps/>
      <w:sz w:val="28"/>
      <w:szCs w:val="20"/>
      <w:lang w:eastAsia="cs-CZ"/>
    </w:rPr>
  </w:style>
  <w:style w:type="paragraph" w:styleId="TOC1">
    <w:name w:val="toc 1"/>
    <w:basedOn w:val="Normal"/>
    <w:next w:val="Normal"/>
    <w:autoRedefine/>
    <w:uiPriority w:val="39"/>
    <w:unhideWhenUsed/>
    <w:rsid w:val="00445468"/>
    <w:pPr>
      <w:tabs>
        <w:tab w:val="left" w:pos="440"/>
        <w:tab w:val="right" w:leader="dot" w:pos="8777"/>
      </w:tabs>
      <w:spacing w:before="120"/>
      <w:jc w:val="left"/>
    </w:pPr>
    <w:rPr>
      <w:rFonts w:asciiTheme="minorHAnsi" w:hAnsiTheme="minorHAnsi" w:cstheme="minorHAnsi"/>
      <w:b/>
      <w:bCs/>
      <w:caps/>
      <w:sz w:val="20"/>
      <w:szCs w:val="20"/>
    </w:rPr>
  </w:style>
  <w:style w:type="paragraph" w:styleId="Title">
    <w:name w:val="Title"/>
    <w:basedOn w:val="Normal"/>
    <w:next w:val="Normal"/>
    <w:link w:val="TitleChar"/>
    <w:uiPriority w:val="10"/>
    <w:rsid w:val="0001323F"/>
    <w:pPr>
      <w:spacing w:before="1800" w:after="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323F"/>
    <w:rPr>
      <w:rFonts w:ascii="Cambria" w:eastAsiaTheme="majorEastAsia" w:hAnsi="Cambria" w:cstheme="majorBidi"/>
      <w:b/>
      <w:spacing w:val="-10"/>
      <w:kern w:val="28"/>
      <w:sz w:val="36"/>
      <w:szCs w:val="56"/>
      <w:lang w:val="cs-CZ"/>
    </w:rPr>
  </w:style>
  <w:style w:type="paragraph" w:customStyle="1" w:styleId="Default">
    <w:name w:val="Default"/>
    <w:rsid w:val="007C69D4"/>
    <w:pPr>
      <w:autoSpaceDE w:val="0"/>
      <w:autoSpaceDN w:val="0"/>
      <w:adjustRightInd w:val="0"/>
      <w:spacing w:after="0" w:line="240" w:lineRule="auto"/>
    </w:pPr>
    <w:rPr>
      <w:rFonts w:ascii="Cambria" w:hAnsi="Cambria" w:cs="Cambria"/>
      <w:color w:val="000000"/>
      <w:sz w:val="24"/>
      <w:szCs w:val="24"/>
    </w:rPr>
  </w:style>
  <w:style w:type="paragraph" w:customStyle="1" w:styleId="subnazev">
    <w:name w:val="sub_nazev"/>
    <w:basedOn w:val="Normal"/>
    <w:rsid w:val="00737CA5"/>
    <w:pPr>
      <w:spacing w:before="480" w:after="0" w:line="240" w:lineRule="auto"/>
      <w:jc w:val="center"/>
    </w:pPr>
    <w:rPr>
      <w:rFonts w:eastAsia="Times New Roman" w:cs="Times New Roman"/>
      <w:color w:val="000000"/>
      <w:sz w:val="28"/>
      <w:szCs w:val="20"/>
      <w:lang w:eastAsia="cs-CZ"/>
    </w:rPr>
  </w:style>
  <w:style w:type="character" w:customStyle="1" w:styleId="Heading1Char">
    <w:name w:val="Heading 1 Char"/>
    <w:basedOn w:val="DefaultParagraphFont"/>
    <w:link w:val="Heading1"/>
    <w:uiPriority w:val="9"/>
    <w:rsid w:val="00C00B9F"/>
    <w:rPr>
      <w:rFonts w:ascii="Cambria" w:eastAsia="Times New Roman" w:hAnsi="Cambria" w:cstheme="majorBidi"/>
      <w:b/>
      <w:caps/>
      <w:color w:val="000000" w:themeColor="text1"/>
      <w:sz w:val="28"/>
      <w:szCs w:val="26"/>
      <w:lang w:val="cs-CZ" w:eastAsia="cs-CZ"/>
    </w:rPr>
  </w:style>
  <w:style w:type="character" w:customStyle="1" w:styleId="Heading2Char">
    <w:name w:val="Heading 2 Char"/>
    <w:basedOn w:val="DefaultParagraphFont"/>
    <w:link w:val="Heading2"/>
    <w:uiPriority w:val="9"/>
    <w:rsid w:val="00C00B9F"/>
    <w:rPr>
      <w:rFonts w:ascii="Cambria" w:eastAsiaTheme="majorEastAsia" w:hAnsi="Cambria" w:cstheme="majorBidi"/>
      <w:b/>
      <w:color w:val="000000" w:themeColor="text1"/>
      <w:sz w:val="28"/>
      <w:szCs w:val="26"/>
      <w:lang w:val="cs-CZ" w:eastAsia="cs-CZ"/>
    </w:rPr>
  </w:style>
  <w:style w:type="character" w:customStyle="1" w:styleId="Heading3Char">
    <w:name w:val="Heading 3 Char"/>
    <w:basedOn w:val="DefaultParagraphFont"/>
    <w:link w:val="Heading3"/>
    <w:uiPriority w:val="9"/>
    <w:rsid w:val="005E5A50"/>
    <w:rPr>
      <w:rFonts w:ascii="Cambria" w:eastAsiaTheme="majorEastAsia" w:hAnsi="Cambria" w:cstheme="majorBidi"/>
      <w:b/>
      <w:color w:val="000000" w:themeColor="text1"/>
      <w:sz w:val="24"/>
      <w:szCs w:val="24"/>
      <w:lang w:val="cs-CZ"/>
    </w:rPr>
  </w:style>
  <w:style w:type="character" w:customStyle="1" w:styleId="Heading4Char">
    <w:name w:val="Heading 4 Char"/>
    <w:basedOn w:val="DefaultParagraphFont"/>
    <w:link w:val="Heading4"/>
    <w:uiPriority w:val="9"/>
    <w:rsid w:val="0052704B"/>
    <w:rPr>
      <w:rFonts w:ascii="Cambria" w:eastAsiaTheme="majorEastAsia" w:hAnsi="Cambria" w:cstheme="majorBidi"/>
      <w:iCs/>
      <w:color w:val="000000" w:themeColor="text1"/>
      <w:lang w:val="cs-CZ"/>
    </w:rPr>
  </w:style>
  <w:style w:type="character" w:customStyle="1" w:styleId="Heading5Char">
    <w:name w:val="Heading 5 Char"/>
    <w:basedOn w:val="DefaultParagraphFont"/>
    <w:link w:val="Heading5"/>
    <w:uiPriority w:val="9"/>
    <w:semiHidden/>
    <w:rsid w:val="00606D42"/>
    <w:rPr>
      <w:rFonts w:asciiTheme="majorHAnsi" w:eastAsiaTheme="majorEastAsia" w:hAnsiTheme="majorHAnsi" w:cstheme="majorBidi"/>
      <w:color w:val="2F5496" w:themeColor="accent1" w:themeShade="BF"/>
      <w:lang w:val="cs-CZ"/>
    </w:rPr>
  </w:style>
  <w:style w:type="character" w:customStyle="1" w:styleId="Heading6Char">
    <w:name w:val="Heading 6 Char"/>
    <w:basedOn w:val="DefaultParagraphFont"/>
    <w:link w:val="Heading6"/>
    <w:uiPriority w:val="9"/>
    <w:semiHidden/>
    <w:rsid w:val="00606D42"/>
    <w:rPr>
      <w:rFonts w:asciiTheme="majorHAnsi" w:eastAsiaTheme="majorEastAsia" w:hAnsiTheme="majorHAnsi" w:cstheme="majorBidi"/>
      <w:color w:val="1F3763" w:themeColor="accent1" w:themeShade="7F"/>
      <w:lang w:val="cs-CZ"/>
    </w:rPr>
  </w:style>
  <w:style w:type="character" w:customStyle="1" w:styleId="Heading7Char">
    <w:name w:val="Heading 7 Char"/>
    <w:basedOn w:val="DefaultParagraphFont"/>
    <w:link w:val="Heading7"/>
    <w:uiPriority w:val="9"/>
    <w:semiHidden/>
    <w:rsid w:val="00606D42"/>
    <w:rPr>
      <w:rFonts w:asciiTheme="majorHAnsi" w:eastAsiaTheme="majorEastAsia" w:hAnsiTheme="majorHAnsi" w:cstheme="majorBidi"/>
      <w:i/>
      <w:iCs/>
      <w:color w:val="1F3763" w:themeColor="accent1" w:themeShade="7F"/>
      <w:lang w:val="cs-CZ"/>
    </w:rPr>
  </w:style>
  <w:style w:type="character" w:customStyle="1" w:styleId="Heading8Char">
    <w:name w:val="Heading 8 Char"/>
    <w:basedOn w:val="DefaultParagraphFont"/>
    <w:link w:val="Heading8"/>
    <w:uiPriority w:val="9"/>
    <w:semiHidden/>
    <w:rsid w:val="00606D42"/>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606D42"/>
    <w:rPr>
      <w:rFonts w:asciiTheme="majorHAnsi" w:eastAsiaTheme="majorEastAsia" w:hAnsiTheme="majorHAnsi" w:cstheme="majorBidi"/>
      <w:i/>
      <w:iCs/>
      <w:color w:val="272727" w:themeColor="text1" w:themeTint="D8"/>
      <w:sz w:val="21"/>
      <w:szCs w:val="21"/>
      <w:lang w:val="cs-CZ"/>
    </w:rPr>
  </w:style>
  <w:style w:type="character" w:styleId="SubtleEmphasis">
    <w:name w:val="Subtle Emphasis"/>
    <w:basedOn w:val="DefaultParagraphFont"/>
    <w:uiPriority w:val="19"/>
    <w:rsid w:val="0010292B"/>
    <w:rPr>
      <w:i/>
      <w:iCs/>
      <w:color w:val="404040" w:themeColor="text1" w:themeTint="BF"/>
    </w:rPr>
  </w:style>
  <w:style w:type="character" w:styleId="Emphasis">
    <w:name w:val="Emphasis"/>
    <w:basedOn w:val="DefaultParagraphFont"/>
    <w:uiPriority w:val="20"/>
    <w:qFormat/>
    <w:rsid w:val="0010292B"/>
    <w:rPr>
      <w:i/>
      <w:iCs/>
    </w:rPr>
  </w:style>
  <w:style w:type="paragraph" w:styleId="TOCHeading">
    <w:name w:val="TOC Heading"/>
    <w:basedOn w:val="nadpisbibabstraktpodekovani"/>
    <w:next w:val="Normal"/>
    <w:uiPriority w:val="39"/>
    <w:unhideWhenUsed/>
    <w:qFormat/>
    <w:rsid w:val="0033353E"/>
    <w:pPr>
      <w:spacing w:after="360"/>
      <w:jc w:val="left"/>
    </w:pPr>
    <w:rPr>
      <w:rFonts w:eastAsiaTheme="majorEastAsia"/>
      <w:sz w:val="24"/>
      <w:szCs w:val="32"/>
      <w:lang w:val="en-GB" w:eastAsia="en-GB"/>
    </w:rPr>
  </w:style>
  <w:style w:type="paragraph" w:styleId="TOC2">
    <w:name w:val="toc 2"/>
    <w:basedOn w:val="Normal"/>
    <w:next w:val="Normal"/>
    <w:autoRedefine/>
    <w:uiPriority w:val="39"/>
    <w:unhideWhenUsed/>
    <w:rsid w:val="00B536F3"/>
    <w:pPr>
      <w:spacing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D676F0"/>
    <w:pPr>
      <w:spacing w:after="0"/>
      <w:ind w:left="440"/>
      <w:jc w:val="left"/>
    </w:pPr>
    <w:rPr>
      <w:rFonts w:asciiTheme="minorHAnsi" w:hAnsiTheme="minorHAnsi" w:cstheme="minorHAnsi"/>
      <w:i/>
      <w:iCs/>
      <w:sz w:val="20"/>
      <w:szCs w:val="20"/>
    </w:rPr>
  </w:style>
  <w:style w:type="paragraph" w:styleId="Header">
    <w:name w:val="header"/>
    <w:basedOn w:val="Normal"/>
    <w:link w:val="HeaderChar"/>
    <w:uiPriority w:val="99"/>
    <w:unhideWhenUsed/>
    <w:rsid w:val="0057088F"/>
    <w:pPr>
      <w:tabs>
        <w:tab w:val="center" w:pos="4513"/>
        <w:tab w:val="right" w:pos="9026"/>
      </w:tabs>
      <w:spacing w:after="0" w:line="240" w:lineRule="auto"/>
    </w:pPr>
  </w:style>
  <w:style w:type="character" w:styleId="Hyperlink">
    <w:name w:val="Hyperlink"/>
    <w:basedOn w:val="DefaultParagraphFont"/>
    <w:uiPriority w:val="99"/>
    <w:unhideWhenUsed/>
    <w:rsid w:val="00CF480D"/>
    <w:rPr>
      <w:color w:val="0563C1" w:themeColor="hyperlink"/>
      <w:u w:val="single"/>
    </w:rPr>
  </w:style>
  <w:style w:type="character" w:customStyle="1" w:styleId="HeaderChar">
    <w:name w:val="Header Char"/>
    <w:basedOn w:val="DefaultParagraphFont"/>
    <w:link w:val="Header"/>
    <w:uiPriority w:val="99"/>
    <w:rsid w:val="0057088F"/>
    <w:rPr>
      <w:rFonts w:ascii="Cambria" w:hAnsi="Cambria"/>
      <w:sz w:val="23"/>
      <w:lang w:val="cs-CZ"/>
    </w:rPr>
  </w:style>
  <w:style w:type="paragraph" w:styleId="Footer">
    <w:name w:val="footer"/>
    <w:basedOn w:val="Normal"/>
    <w:link w:val="FooterChar"/>
    <w:uiPriority w:val="99"/>
    <w:unhideWhenUsed/>
    <w:rsid w:val="00570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88F"/>
    <w:rPr>
      <w:rFonts w:ascii="Cambria" w:hAnsi="Cambria"/>
      <w:sz w:val="23"/>
      <w:lang w:val="cs-CZ"/>
    </w:rPr>
  </w:style>
  <w:style w:type="paragraph" w:customStyle="1" w:styleId="Nazvyploh">
    <w:name w:val="Nazvy příloh"/>
    <w:basedOn w:val="Bibliography"/>
    <w:rsid w:val="00B5367A"/>
    <w:pPr>
      <w:pageBreakBefore/>
      <w:spacing w:before="360" w:after="360"/>
      <w:jc w:val="left"/>
    </w:pPr>
    <w:rPr>
      <w:b/>
      <w:caps/>
      <w:sz w:val="28"/>
      <w:lang w:eastAsia="cs-CZ"/>
    </w:rPr>
  </w:style>
  <w:style w:type="paragraph" w:customStyle="1" w:styleId="Subnazevbibliografie">
    <w:name w:val="Subnazev_bibliografie"/>
    <w:basedOn w:val="Bibliography"/>
    <w:rsid w:val="00002F42"/>
    <w:pPr>
      <w:jc w:val="left"/>
    </w:pPr>
    <w:rPr>
      <w:b/>
      <w:sz w:val="28"/>
      <w:lang w:eastAsia="cs-CZ"/>
    </w:rPr>
  </w:style>
  <w:style w:type="paragraph" w:styleId="TableofAuthorities">
    <w:name w:val="table of authorities"/>
    <w:basedOn w:val="Normal"/>
    <w:next w:val="Normal"/>
    <w:uiPriority w:val="99"/>
    <w:semiHidden/>
    <w:unhideWhenUsed/>
    <w:rsid w:val="00002F42"/>
    <w:pPr>
      <w:spacing w:after="0"/>
      <w:ind w:left="230" w:hanging="230"/>
    </w:pPr>
  </w:style>
  <w:style w:type="paragraph" w:styleId="Bibliography">
    <w:name w:val="Bibliography"/>
    <w:basedOn w:val="Normal"/>
    <w:next w:val="Normal"/>
    <w:uiPriority w:val="37"/>
    <w:unhideWhenUsed/>
    <w:rsid w:val="00002F42"/>
    <w:pPr>
      <w:spacing w:after="240" w:line="240" w:lineRule="auto"/>
    </w:pPr>
  </w:style>
  <w:style w:type="paragraph" w:styleId="TOC4">
    <w:name w:val="toc 4"/>
    <w:basedOn w:val="Normal"/>
    <w:next w:val="Normal"/>
    <w:autoRedefine/>
    <w:uiPriority w:val="39"/>
    <w:unhideWhenUsed/>
    <w:rsid w:val="008D3600"/>
    <w:pPr>
      <w:spacing w:after="0"/>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8D3600"/>
    <w:pPr>
      <w:spacing w:after="0"/>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8D3600"/>
    <w:pPr>
      <w:spacing w:after="0"/>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8D3600"/>
    <w:pPr>
      <w:spacing w:after="0"/>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8D3600"/>
    <w:pPr>
      <w:spacing w:after="0"/>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8D3600"/>
    <w:pPr>
      <w:spacing w:after="0"/>
      <w:ind w:left="1760"/>
      <w:jc w:val="left"/>
    </w:pPr>
    <w:rPr>
      <w:rFonts w:asciiTheme="minorHAnsi" w:hAnsiTheme="minorHAnsi" w:cstheme="minorHAnsi"/>
      <w:sz w:val="18"/>
      <w:szCs w:val="18"/>
    </w:rPr>
  </w:style>
  <w:style w:type="paragraph" w:customStyle="1" w:styleId="Normlnprvnodsazen">
    <w:name w:val="Normální první odsazený"/>
    <w:basedOn w:val="BodyTextFirstIndent"/>
    <w:qFormat/>
    <w:rsid w:val="0033353E"/>
    <w:pPr>
      <w:ind w:firstLine="357"/>
    </w:pPr>
    <w:rPr>
      <w:lang w:eastAsia="cs-CZ"/>
    </w:rPr>
  </w:style>
  <w:style w:type="paragraph" w:styleId="ListParagraph">
    <w:name w:val="List Paragraph"/>
    <w:basedOn w:val="Normal"/>
    <w:uiPriority w:val="34"/>
    <w:qFormat/>
    <w:rsid w:val="00CD2025"/>
    <w:pPr>
      <w:ind w:left="720"/>
      <w:contextualSpacing/>
    </w:pPr>
  </w:style>
  <w:style w:type="paragraph" w:styleId="BodyText">
    <w:name w:val="Body Text"/>
    <w:basedOn w:val="Normal"/>
    <w:link w:val="BodyTextChar"/>
    <w:uiPriority w:val="99"/>
    <w:semiHidden/>
    <w:unhideWhenUsed/>
    <w:rsid w:val="0033353E"/>
  </w:style>
  <w:style w:type="character" w:customStyle="1" w:styleId="BodyTextChar">
    <w:name w:val="Body Text Char"/>
    <w:basedOn w:val="DefaultParagraphFont"/>
    <w:link w:val="BodyText"/>
    <w:uiPriority w:val="99"/>
    <w:semiHidden/>
    <w:rsid w:val="0033353E"/>
    <w:rPr>
      <w:rFonts w:ascii="Cambria" w:hAnsi="Cambria"/>
      <w:sz w:val="23"/>
      <w:lang w:val="cs-CZ"/>
    </w:rPr>
  </w:style>
  <w:style w:type="paragraph" w:styleId="BodyTextFirstIndent">
    <w:name w:val="Body Text First Indent"/>
    <w:basedOn w:val="BodyText"/>
    <w:link w:val="BodyTextFirstIndentChar"/>
    <w:uiPriority w:val="99"/>
    <w:semiHidden/>
    <w:unhideWhenUsed/>
    <w:rsid w:val="0033353E"/>
    <w:pPr>
      <w:ind w:firstLine="360"/>
    </w:pPr>
  </w:style>
  <w:style w:type="character" w:customStyle="1" w:styleId="BodyTextFirstIndentChar">
    <w:name w:val="Body Text First Indent Char"/>
    <w:basedOn w:val="BodyTextChar"/>
    <w:link w:val="BodyTextFirstIndent"/>
    <w:uiPriority w:val="99"/>
    <w:semiHidden/>
    <w:rsid w:val="0033353E"/>
    <w:rPr>
      <w:rFonts w:ascii="Cambria" w:hAnsi="Cambria"/>
      <w:sz w:val="23"/>
      <w:lang w:val="cs-CZ"/>
    </w:rPr>
  </w:style>
  <w:style w:type="character" w:styleId="CommentReference">
    <w:name w:val="annotation reference"/>
    <w:basedOn w:val="DefaultParagraphFont"/>
    <w:uiPriority w:val="99"/>
    <w:semiHidden/>
    <w:unhideWhenUsed/>
    <w:rsid w:val="003F1077"/>
    <w:rPr>
      <w:sz w:val="16"/>
      <w:szCs w:val="16"/>
    </w:rPr>
  </w:style>
  <w:style w:type="paragraph" w:styleId="CommentText">
    <w:name w:val="annotation text"/>
    <w:basedOn w:val="Normal"/>
    <w:link w:val="CommentTextChar"/>
    <w:uiPriority w:val="99"/>
    <w:semiHidden/>
    <w:unhideWhenUsed/>
    <w:rsid w:val="003F1077"/>
    <w:pPr>
      <w:spacing w:line="240" w:lineRule="auto"/>
    </w:pPr>
    <w:rPr>
      <w:sz w:val="20"/>
      <w:szCs w:val="20"/>
    </w:rPr>
  </w:style>
  <w:style w:type="character" w:customStyle="1" w:styleId="CommentTextChar">
    <w:name w:val="Comment Text Char"/>
    <w:basedOn w:val="DefaultParagraphFont"/>
    <w:link w:val="CommentText"/>
    <w:uiPriority w:val="99"/>
    <w:semiHidden/>
    <w:rsid w:val="003F1077"/>
    <w:rPr>
      <w:rFonts w:ascii="Cambria" w:hAnsi="Cambria"/>
      <w:sz w:val="20"/>
      <w:szCs w:val="20"/>
      <w:lang w:val="cs-CZ"/>
    </w:rPr>
  </w:style>
  <w:style w:type="paragraph" w:styleId="CommentSubject">
    <w:name w:val="annotation subject"/>
    <w:basedOn w:val="CommentText"/>
    <w:next w:val="CommentText"/>
    <w:link w:val="CommentSubjectChar"/>
    <w:uiPriority w:val="99"/>
    <w:semiHidden/>
    <w:unhideWhenUsed/>
    <w:rsid w:val="003F1077"/>
    <w:rPr>
      <w:b/>
      <w:bCs/>
    </w:rPr>
  </w:style>
  <w:style w:type="character" w:customStyle="1" w:styleId="CommentSubjectChar">
    <w:name w:val="Comment Subject Char"/>
    <w:basedOn w:val="CommentTextChar"/>
    <w:link w:val="CommentSubject"/>
    <w:uiPriority w:val="99"/>
    <w:semiHidden/>
    <w:rsid w:val="003F1077"/>
    <w:rPr>
      <w:rFonts w:ascii="Cambria" w:hAnsi="Cambria"/>
      <w:b/>
      <w:bCs/>
      <w:sz w:val="20"/>
      <w:szCs w:val="20"/>
      <w:lang w:val="cs-CZ"/>
    </w:rPr>
  </w:style>
  <w:style w:type="paragraph" w:styleId="FootnoteText">
    <w:name w:val="footnote text"/>
    <w:basedOn w:val="Normal"/>
    <w:link w:val="FootnoteTextChar"/>
    <w:uiPriority w:val="99"/>
    <w:semiHidden/>
    <w:unhideWhenUsed/>
    <w:rsid w:val="00B148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897"/>
    <w:rPr>
      <w:rFonts w:ascii="Cambria" w:hAnsi="Cambria"/>
      <w:sz w:val="20"/>
      <w:szCs w:val="20"/>
      <w:lang w:val="cs-CZ"/>
    </w:rPr>
  </w:style>
  <w:style w:type="character" w:styleId="FootnoteReference">
    <w:name w:val="footnote reference"/>
    <w:basedOn w:val="DefaultParagraphFont"/>
    <w:uiPriority w:val="99"/>
    <w:semiHidden/>
    <w:unhideWhenUsed/>
    <w:rsid w:val="00B14897"/>
    <w:rPr>
      <w:vertAlign w:val="superscript"/>
    </w:rPr>
  </w:style>
  <w:style w:type="paragraph" w:customStyle="1" w:styleId="Seznamsodrkami">
    <w:name w:val="Seznam s odrážkami_"/>
    <w:basedOn w:val="ListBullet"/>
    <w:qFormat/>
    <w:rsid w:val="00E36702"/>
    <w:pPr>
      <w:ind w:left="811" w:hanging="454"/>
    </w:pPr>
    <w:rPr>
      <w:lang w:eastAsia="cs-CZ"/>
    </w:rPr>
  </w:style>
  <w:style w:type="paragraph" w:styleId="ListBullet">
    <w:name w:val="List Bullet"/>
    <w:basedOn w:val="Normal"/>
    <w:uiPriority w:val="99"/>
    <w:unhideWhenUsed/>
    <w:rsid w:val="006E78B3"/>
    <w:pPr>
      <w:numPr>
        <w:numId w:val="7"/>
      </w:numPr>
      <w:contextualSpacing/>
    </w:pPr>
  </w:style>
  <w:style w:type="character" w:customStyle="1" w:styleId="acopre">
    <w:name w:val="acopre"/>
    <w:basedOn w:val="DefaultParagraphFont"/>
    <w:rsid w:val="0019267F"/>
  </w:style>
  <w:style w:type="paragraph" w:styleId="Quote">
    <w:name w:val="Quote"/>
    <w:basedOn w:val="Normal"/>
    <w:next w:val="Normal"/>
    <w:link w:val="QuoteChar"/>
    <w:uiPriority w:val="29"/>
    <w:qFormat/>
    <w:rsid w:val="001917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1767"/>
    <w:rPr>
      <w:rFonts w:ascii="Cambria" w:hAnsi="Cambria"/>
      <w:i/>
      <w:iCs/>
      <w:color w:val="404040" w:themeColor="text1" w:themeTint="BF"/>
      <w:sz w:val="23"/>
      <w:lang w:val="cs-CZ"/>
    </w:rPr>
  </w:style>
  <w:style w:type="character" w:styleId="UnresolvedMention">
    <w:name w:val="Unresolved Mention"/>
    <w:basedOn w:val="DefaultParagraphFont"/>
    <w:uiPriority w:val="99"/>
    <w:semiHidden/>
    <w:unhideWhenUsed/>
    <w:rsid w:val="004A5C2D"/>
    <w:rPr>
      <w:color w:val="605E5C"/>
      <w:shd w:val="clear" w:color="auto" w:fill="E1DFDD"/>
    </w:rPr>
  </w:style>
  <w:style w:type="paragraph" w:customStyle="1" w:styleId="Malnadpis">
    <w:name w:val="Malý nadpis"/>
    <w:basedOn w:val="Normal"/>
    <w:qFormat/>
    <w:rsid w:val="00E17AE2"/>
    <w:pPr>
      <w:keepNext/>
      <w:spacing w:before="120" w:after="80"/>
    </w:pPr>
    <w:rPr>
      <w:b/>
    </w:rPr>
  </w:style>
  <w:style w:type="character" w:styleId="FollowedHyperlink">
    <w:name w:val="FollowedHyperlink"/>
    <w:basedOn w:val="DefaultParagraphFont"/>
    <w:uiPriority w:val="99"/>
    <w:semiHidden/>
    <w:unhideWhenUsed/>
    <w:rsid w:val="00BF3B08"/>
    <w:rPr>
      <w:color w:val="954F72" w:themeColor="followedHyperlink"/>
      <w:u w:val="single"/>
    </w:rPr>
  </w:style>
  <w:style w:type="paragraph" w:customStyle="1" w:styleId="zdrojtabulky">
    <w:name w:val="zdroj_tabulky"/>
    <w:next w:val="Normlnprvnodsazen"/>
    <w:rsid w:val="00D16E7D"/>
    <w:pPr>
      <w:spacing w:after="120"/>
    </w:pPr>
    <w:rPr>
      <w:rFonts w:ascii="Cambria" w:hAnsi="Cambria"/>
      <w:sz w:val="20"/>
      <w:lang w:val="cs-CZ" w:eastAsia="cs-CZ"/>
    </w:rPr>
  </w:style>
  <w:style w:type="character" w:customStyle="1" w:styleId="dictionary-taxonomy">
    <w:name w:val="dictionary-taxonomy"/>
    <w:basedOn w:val="DefaultParagraphFont"/>
    <w:rsid w:val="00A41D73"/>
  </w:style>
  <w:style w:type="paragraph" w:customStyle="1" w:styleId="Titulektabulky">
    <w:name w:val="Titulek_tabulky"/>
    <w:basedOn w:val="Caption"/>
    <w:rsid w:val="006851E1"/>
    <w:pPr>
      <w:ind w:left="680" w:hanging="680"/>
    </w:pPr>
  </w:style>
  <w:style w:type="paragraph" w:customStyle="1" w:styleId="Titulekprilohy">
    <w:name w:val="Titulek_prilohy"/>
    <w:basedOn w:val="Caption"/>
    <w:rsid w:val="00B0064C"/>
    <w:pPr>
      <w:ind w:left="1134" w:hanging="1134"/>
    </w:pPr>
  </w:style>
  <w:style w:type="character" w:customStyle="1" w:styleId="hgkelc">
    <w:name w:val="hgkelc"/>
    <w:basedOn w:val="DefaultParagraphFont"/>
    <w:rsid w:val="00372B39"/>
  </w:style>
  <w:style w:type="character" w:styleId="Strong">
    <w:name w:val="Strong"/>
    <w:basedOn w:val="DefaultParagraphFont"/>
    <w:uiPriority w:val="22"/>
    <w:qFormat/>
    <w:rsid w:val="00372B39"/>
    <w:rPr>
      <w:b/>
      <w:bCs/>
    </w:rPr>
  </w:style>
  <w:style w:type="character" w:customStyle="1" w:styleId="Kap">
    <w:name w:val="Kap"/>
    <w:basedOn w:val="DefaultParagraphFont"/>
    <w:uiPriority w:val="1"/>
    <w:qFormat/>
    <w:rsid w:val="00F70486"/>
    <w:rPr>
      <w:rFonts w:ascii="Cambria" w:hAnsi="Cambria"/>
      <w:caps w:val="0"/>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788">
      <w:bodyDiv w:val="1"/>
      <w:marLeft w:val="0"/>
      <w:marRight w:val="0"/>
      <w:marTop w:val="0"/>
      <w:marBottom w:val="0"/>
      <w:divBdr>
        <w:top w:val="none" w:sz="0" w:space="0" w:color="auto"/>
        <w:left w:val="none" w:sz="0" w:space="0" w:color="auto"/>
        <w:bottom w:val="none" w:sz="0" w:space="0" w:color="auto"/>
        <w:right w:val="none" w:sz="0" w:space="0" w:color="auto"/>
      </w:divBdr>
    </w:div>
    <w:div w:id="16198602">
      <w:bodyDiv w:val="1"/>
      <w:marLeft w:val="0"/>
      <w:marRight w:val="0"/>
      <w:marTop w:val="0"/>
      <w:marBottom w:val="0"/>
      <w:divBdr>
        <w:top w:val="none" w:sz="0" w:space="0" w:color="auto"/>
        <w:left w:val="none" w:sz="0" w:space="0" w:color="auto"/>
        <w:bottom w:val="none" w:sz="0" w:space="0" w:color="auto"/>
        <w:right w:val="none" w:sz="0" w:space="0" w:color="auto"/>
      </w:divBdr>
    </w:div>
    <w:div w:id="40639755">
      <w:bodyDiv w:val="1"/>
      <w:marLeft w:val="0"/>
      <w:marRight w:val="0"/>
      <w:marTop w:val="0"/>
      <w:marBottom w:val="0"/>
      <w:divBdr>
        <w:top w:val="none" w:sz="0" w:space="0" w:color="auto"/>
        <w:left w:val="none" w:sz="0" w:space="0" w:color="auto"/>
        <w:bottom w:val="none" w:sz="0" w:space="0" w:color="auto"/>
        <w:right w:val="none" w:sz="0" w:space="0" w:color="auto"/>
      </w:divBdr>
    </w:div>
    <w:div w:id="48262283">
      <w:bodyDiv w:val="1"/>
      <w:marLeft w:val="0"/>
      <w:marRight w:val="0"/>
      <w:marTop w:val="0"/>
      <w:marBottom w:val="0"/>
      <w:divBdr>
        <w:top w:val="none" w:sz="0" w:space="0" w:color="auto"/>
        <w:left w:val="none" w:sz="0" w:space="0" w:color="auto"/>
        <w:bottom w:val="none" w:sz="0" w:space="0" w:color="auto"/>
        <w:right w:val="none" w:sz="0" w:space="0" w:color="auto"/>
      </w:divBdr>
    </w:div>
    <w:div w:id="57636658">
      <w:bodyDiv w:val="1"/>
      <w:marLeft w:val="0"/>
      <w:marRight w:val="0"/>
      <w:marTop w:val="0"/>
      <w:marBottom w:val="0"/>
      <w:divBdr>
        <w:top w:val="none" w:sz="0" w:space="0" w:color="auto"/>
        <w:left w:val="none" w:sz="0" w:space="0" w:color="auto"/>
        <w:bottom w:val="none" w:sz="0" w:space="0" w:color="auto"/>
        <w:right w:val="none" w:sz="0" w:space="0" w:color="auto"/>
      </w:divBdr>
    </w:div>
    <w:div w:id="70280825">
      <w:bodyDiv w:val="1"/>
      <w:marLeft w:val="0"/>
      <w:marRight w:val="0"/>
      <w:marTop w:val="0"/>
      <w:marBottom w:val="0"/>
      <w:divBdr>
        <w:top w:val="none" w:sz="0" w:space="0" w:color="auto"/>
        <w:left w:val="none" w:sz="0" w:space="0" w:color="auto"/>
        <w:bottom w:val="none" w:sz="0" w:space="0" w:color="auto"/>
        <w:right w:val="none" w:sz="0" w:space="0" w:color="auto"/>
      </w:divBdr>
    </w:div>
    <w:div w:id="73822425">
      <w:bodyDiv w:val="1"/>
      <w:marLeft w:val="0"/>
      <w:marRight w:val="0"/>
      <w:marTop w:val="0"/>
      <w:marBottom w:val="0"/>
      <w:divBdr>
        <w:top w:val="none" w:sz="0" w:space="0" w:color="auto"/>
        <w:left w:val="none" w:sz="0" w:space="0" w:color="auto"/>
        <w:bottom w:val="none" w:sz="0" w:space="0" w:color="auto"/>
        <w:right w:val="none" w:sz="0" w:space="0" w:color="auto"/>
      </w:divBdr>
    </w:div>
    <w:div w:id="81801631">
      <w:bodyDiv w:val="1"/>
      <w:marLeft w:val="0"/>
      <w:marRight w:val="0"/>
      <w:marTop w:val="0"/>
      <w:marBottom w:val="0"/>
      <w:divBdr>
        <w:top w:val="none" w:sz="0" w:space="0" w:color="auto"/>
        <w:left w:val="none" w:sz="0" w:space="0" w:color="auto"/>
        <w:bottom w:val="none" w:sz="0" w:space="0" w:color="auto"/>
        <w:right w:val="none" w:sz="0" w:space="0" w:color="auto"/>
      </w:divBdr>
    </w:div>
    <w:div w:id="100540785">
      <w:bodyDiv w:val="1"/>
      <w:marLeft w:val="0"/>
      <w:marRight w:val="0"/>
      <w:marTop w:val="0"/>
      <w:marBottom w:val="0"/>
      <w:divBdr>
        <w:top w:val="none" w:sz="0" w:space="0" w:color="auto"/>
        <w:left w:val="none" w:sz="0" w:space="0" w:color="auto"/>
        <w:bottom w:val="none" w:sz="0" w:space="0" w:color="auto"/>
        <w:right w:val="none" w:sz="0" w:space="0" w:color="auto"/>
      </w:divBdr>
    </w:div>
    <w:div w:id="109738495">
      <w:bodyDiv w:val="1"/>
      <w:marLeft w:val="0"/>
      <w:marRight w:val="0"/>
      <w:marTop w:val="0"/>
      <w:marBottom w:val="0"/>
      <w:divBdr>
        <w:top w:val="none" w:sz="0" w:space="0" w:color="auto"/>
        <w:left w:val="none" w:sz="0" w:space="0" w:color="auto"/>
        <w:bottom w:val="none" w:sz="0" w:space="0" w:color="auto"/>
        <w:right w:val="none" w:sz="0" w:space="0" w:color="auto"/>
      </w:divBdr>
    </w:div>
    <w:div w:id="119764740">
      <w:bodyDiv w:val="1"/>
      <w:marLeft w:val="0"/>
      <w:marRight w:val="0"/>
      <w:marTop w:val="0"/>
      <w:marBottom w:val="0"/>
      <w:divBdr>
        <w:top w:val="none" w:sz="0" w:space="0" w:color="auto"/>
        <w:left w:val="none" w:sz="0" w:space="0" w:color="auto"/>
        <w:bottom w:val="none" w:sz="0" w:space="0" w:color="auto"/>
        <w:right w:val="none" w:sz="0" w:space="0" w:color="auto"/>
      </w:divBdr>
    </w:div>
    <w:div w:id="128088757">
      <w:bodyDiv w:val="1"/>
      <w:marLeft w:val="0"/>
      <w:marRight w:val="0"/>
      <w:marTop w:val="0"/>
      <w:marBottom w:val="0"/>
      <w:divBdr>
        <w:top w:val="none" w:sz="0" w:space="0" w:color="auto"/>
        <w:left w:val="none" w:sz="0" w:space="0" w:color="auto"/>
        <w:bottom w:val="none" w:sz="0" w:space="0" w:color="auto"/>
        <w:right w:val="none" w:sz="0" w:space="0" w:color="auto"/>
      </w:divBdr>
    </w:div>
    <w:div w:id="130103656">
      <w:bodyDiv w:val="1"/>
      <w:marLeft w:val="0"/>
      <w:marRight w:val="0"/>
      <w:marTop w:val="0"/>
      <w:marBottom w:val="0"/>
      <w:divBdr>
        <w:top w:val="none" w:sz="0" w:space="0" w:color="auto"/>
        <w:left w:val="none" w:sz="0" w:space="0" w:color="auto"/>
        <w:bottom w:val="none" w:sz="0" w:space="0" w:color="auto"/>
        <w:right w:val="none" w:sz="0" w:space="0" w:color="auto"/>
      </w:divBdr>
    </w:div>
    <w:div w:id="153113575">
      <w:bodyDiv w:val="1"/>
      <w:marLeft w:val="0"/>
      <w:marRight w:val="0"/>
      <w:marTop w:val="0"/>
      <w:marBottom w:val="0"/>
      <w:divBdr>
        <w:top w:val="none" w:sz="0" w:space="0" w:color="auto"/>
        <w:left w:val="none" w:sz="0" w:space="0" w:color="auto"/>
        <w:bottom w:val="none" w:sz="0" w:space="0" w:color="auto"/>
        <w:right w:val="none" w:sz="0" w:space="0" w:color="auto"/>
      </w:divBdr>
    </w:div>
    <w:div w:id="155996157">
      <w:bodyDiv w:val="1"/>
      <w:marLeft w:val="0"/>
      <w:marRight w:val="0"/>
      <w:marTop w:val="0"/>
      <w:marBottom w:val="0"/>
      <w:divBdr>
        <w:top w:val="none" w:sz="0" w:space="0" w:color="auto"/>
        <w:left w:val="none" w:sz="0" w:space="0" w:color="auto"/>
        <w:bottom w:val="none" w:sz="0" w:space="0" w:color="auto"/>
        <w:right w:val="none" w:sz="0" w:space="0" w:color="auto"/>
      </w:divBdr>
    </w:div>
    <w:div w:id="164519354">
      <w:bodyDiv w:val="1"/>
      <w:marLeft w:val="0"/>
      <w:marRight w:val="0"/>
      <w:marTop w:val="0"/>
      <w:marBottom w:val="0"/>
      <w:divBdr>
        <w:top w:val="none" w:sz="0" w:space="0" w:color="auto"/>
        <w:left w:val="none" w:sz="0" w:space="0" w:color="auto"/>
        <w:bottom w:val="none" w:sz="0" w:space="0" w:color="auto"/>
        <w:right w:val="none" w:sz="0" w:space="0" w:color="auto"/>
      </w:divBdr>
    </w:div>
    <w:div w:id="165679627">
      <w:bodyDiv w:val="1"/>
      <w:marLeft w:val="0"/>
      <w:marRight w:val="0"/>
      <w:marTop w:val="0"/>
      <w:marBottom w:val="0"/>
      <w:divBdr>
        <w:top w:val="none" w:sz="0" w:space="0" w:color="auto"/>
        <w:left w:val="none" w:sz="0" w:space="0" w:color="auto"/>
        <w:bottom w:val="none" w:sz="0" w:space="0" w:color="auto"/>
        <w:right w:val="none" w:sz="0" w:space="0" w:color="auto"/>
      </w:divBdr>
    </w:div>
    <w:div w:id="175387050">
      <w:bodyDiv w:val="1"/>
      <w:marLeft w:val="0"/>
      <w:marRight w:val="0"/>
      <w:marTop w:val="0"/>
      <w:marBottom w:val="0"/>
      <w:divBdr>
        <w:top w:val="none" w:sz="0" w:space="0" w:color="auto"/>
        <w:left w:val="none" w:sz="0" w:space="0" w:color="auto"/>
        <w:bottom w:val="none" w:sz="0" w:space="0" w:color="auto"/>
        <w:right w:val="none" w:sz="0" w:space="0" w:color="auto"/>
      </w:divBdr>
    </w:div>
    <w:div w:id="185020549">
      <w:bodyDiv w:val="1"/>
      <w:marLeft w:val="0"/>
      <w:marRight w:val="0"/>
      <w:marTop w:val="0"/>
      <w:marBottom w:val="0"/>
      <w:divBdr>
        <w:top w:val="none" w:sz="0" w:space="0" w:color="auto"/>
        <w:left w:val="none" w:sz="0" w:space="0" w:color="auto"/>
        <w:bottom w:val="none" w:sz="0" w:space="0" w:color="auto"/>
        <w:right w:val="none" w:sz="0" w:space="0" w:color="auto"/>
      </w:divBdr>
    </w:div>
    <w:div w:id="216212268">
      <w:bodyDiv w:val="1"/>
      <w:marLeft w:val="0"/>
      <w:marRight w:val="0"/>
      <w:marTop w:val="0"/>
      <w:marBottom w:val="0"/>
      <w:divBdr>
        <w:top w:val="none" w:sz="0" w:space="0" w:color="auto"/>
        <w:left w:val="none" w:sz="0" w:space="0" w:color="auto"/>
        <w:bottom w:val="none" w:sz="0" w:space="0" w:color="auto"/>
        <w:right w:val="none" w:sz="0" w:space="0" w:color="auto"/>
      </w:divBdr>
    </w:div>
    <w:div w:id="225725964">
      <w:bodyDiv w:val="1"/>
      <w:marLeft w:val="0"/>
      <w:marRight w:val="0"/>
      <w:marTop w:val="0"/>
      <w:marBottom w:val="0"/>
      <w:divBdr>
        <w:top w:val="none" w:sz="0" w:space="0" w:color="auto"/>
        <w:left w:val="none" w:sz="0" w:space="0" w:color="auto"/>
        <w:bottom w:val="none" w:sz="0" w:space="0" w:color="auto"/>
        <w:right w:val="none" w:sz="0" w:space="0" w:color="auto"/>
      </w:divBdr>
    </w:div>
    <w:div w:id="227762443">
      <w:bodyDiv w:val="1"/>
      <w:marLeft w:val="0"/>
      <w:marRight w:val="0"/>
      <w:marTop w:val="0"/>
      <w:marBottom w:val="0"/>
      <w:divBdr>
        <w:top w:val="none" w:sz="0" w:space="0" w:color="auto"/>
        <w:left w:val="none" w:sz="0" w:space="0" w:color="auto"/>
        <w:bottom w:val="none" w:sz="0" w:space="0" w:color="auto"/>
        <w:right w:val="none" w:sz="0" w:space="0" w:color="auto"/>
      </w:divBdr>
    </w:div>
    <w:div w:id="246548345">
      <w:bodyDiv w:val="1"/>
      <w:marLeft w:val="0"/>
      <w:marRight w:val="0"/>
      <w:marTop w:val="0"/>
      <w:marBottom w:val="0"/>
      <w:divBdr>
        <w:top w:val="none" w:sz="0" w:space="0" w:color="auto"/>
        <w:left w:val="none" w:sz="0" w:space="0" w:color="auto"/>
        <w:bottom w:val="none" w:sz="0" w:space="0" w:color="auto"/>
        <w:right w:val="none" w:sz="0" w:space="0" w:color="auto"/>
      </w:divBdr>
    </w:div>
    <w:div w:id="248344440">
      <w:bodyDiv w:val="1"/>
      <w:marLeft w:val="0"/>
      <w:marRight w:val="0"/>
      <w:marTop w:val="0"/>
      <w:marBottom w:val="0"/>
      <w:divBdr>
        <w:top w:val="none" w:sz="0" w:space="0" w:color="auto"/>
        <w:left w:val="none" w:sz="0" w:space="0" w:color="auto"/>
        <w:bottom w:val="none" w:sz="0" w:space="0" w:color="auto"/>
        <w:right w:val="none" w:sz="0" w:space="0" w:color="auto"/>
      </w:divBdr>
    </w:div>
    <w:div w:id="253824231">
      <w:bodyDiv w:val="1"/>
      <w:marLeft w:val="0"/>
      <w:marRight w:val="0"/>
      <w:marTop w:val="0"/>
      <w:marBottom w:val="0"/>
      <w:divBdr>
        <w:top w:val="none" w:sz="0" w:space="0" w:color="auto"/>
        <w:left w:val="none" w:sz="0" w:space="0" w:color="auto"/>
        <w:bottom w:val="none" w:sz="0" w:space="0" w:color="auto"/>
        <w:right w:val="none" w:sz="0" w:space="0" w:color="auto"/>
      </w:divBdr>
    </w:div>
    <w:div w:id="262107571">
      <w:bodyDiv w:val="1"/>
      <w:marLeft w:val="0"/>
      <w:marRight w:val="0"/>
      <w:marTop w:val="0"/>
      <w:marBottom w:val="0"/>
      <w:divBdr>
        <w:top w:val="none" w:sz="0" w:space="0" w:color="auto"/>
        <w:left w:val="none" w:sz="0" w:space="0" w:color="auto"/>
        <w:bottom w:val="none" w:sz="0" w:space="0" w:color="auto"/>
        <w:right w:val="none" w:sz="0" w:space="0" w:color="auto"/>
      </w:divBdr>
    </w:div>
    <w:div w:id="276911349">
      <w:bodyDiv w:val="1"/>
      <w:marLeft w:val="0"/>
      <w:marRight w:val="0"/>
      <w:marTop w:val="0"/>
      <w:marBottom w:val="0"/>
      <w:divBdr>
        <w:top w:val="none" w:sz="0" w:space="0" w:color="auto"/>
        <w:left w:val="none" w:sz="0" w:space="0" w:color="auto"/>
        <w:bottom w:val="none" w:sz="0" w:space="0" w:color="auto"/>
        <w:right w:val="none" w:sz="0" w:space="0" w:color="auto"/>
      </w:divBdr>
    </w:div>
    <w:div w:id="280117271">
      <w:bodyDiv w:val="1"/>
      <w:marLeft w:val="0"/>
      <w:marRight w:val="0"/>
      <w:marTop w:val="0"/>
      <w:marBottom w:val="0"/>
      <w:divBdr>
        <w:top w:val="none" w:sz="0" w:space="0" w:color="auto"/>
        <w:left w:val="none" w:sz="0" w:space="0" w:color="auto"/>
        <w:bottom w:val="none" w:sz="0" w:space="0" w:color="auto"/>
        <w:right w:val="none" w:sz="0" w:space="0" w:color="auto"/>
      </w:divBdr>
    </w:div>
    <w:div w:id="281157558">
      <w:bodyDiv w:val="1"/>
      <w:marLeft w:val="0"/>
      <w:marRight w:val="0"/>
      <w:marTop w:val="0"/>
      <w:marBottom w:val="0"/>
      <w:divBdr>
        <w:top w:val="none" w:sz="0" w:space="0" w:color="auto"/>
        <w:left w:val="none" w:sz="0" w:space="0" w:color="auto"/>
        <w:bottom w:val="none" w:sz="0" w:space="0" w:color="auto"/>
        <w:right w:val="none" w:sz="0" w:space="0" w:color="auto"/>
      </w:divBdr>
    </w:div>
    <w:div w:id="299268463">
      <w:bodyDiv w:val="1"/>
      <w:marLeft w:val="0"/>
      <w:marRight w:val="0"/>
      <w:marTop w:val="0"/>
      <w:marBottom w:val="0"/>
      <w:divBdr>
        <w:top w:val="none" w:sz="0" w:space="0" w:color="auto"/>
        <w:left w:val="none" w:sz="0" w:space="0" w:color="auto"/>
        <w:bottom w:val="none" w:sz="0" w:space="0" w:color="auto"/>
        <w:right w:val="none" w:sz="0" w:space="0" w:color="auto"/>
      </w:divBdr>
    </w:div>
    <w:div w:id="339889204">
      <w:bodyDiv w:val="1"/>
      <w:marLeft w:val="0"/>
      <w:marRight w:val="0"/>
      <w:marTop w:val="0"/>
      <w:marBottom w:val="0"/>
      <w:divBdr>
        <w:top w:val="none" w:sz="0" w:space="0" w:color="auto"/>
        <w:left w:val="none" w:sz="0" w:space="0" w:color="auto"/>
        <w:bottom w:val="none" w:sz="0" w:space="0" w:color="auto"/>
        <w:right w:val="none" w:sz="0" w:space="0" w:color="auto"/>
      </w:divBdr>
    </w:div>
    <w:div w:id="360978485">
      <w:bodyDiv w:val="1"/>
      <w:marLeft w:val="0"/>
      <w:marRight w:val="0"/>
      <w:marTop w:val="0"/>
      <w:marBottom w:val="0"/>
      <w:divBdr>
        <w:top w:val="none" w:sz="0" w:space="0" w:color="auto"/>
        <w:left w:val="none" w:sz="0" w:space="0" w:color="auto"/>
        <w:bottom w:val="none" w:sz="0" w:space="0" w:color="auto"/>
        <w:right w:val="none" w:sz="0" w:space="0" w:color="auto"/>
      </w:divBdr>
    </w:div>
    <w:div w:id="373307732">
      <w:bodyDiv w:val="1"/>
      <w:marLeft w:val="0"/>
      <w:marRight w:val="0"/>
      <w:marTop w:val="0"/>
      <w:marBottom w:val="0"/>
      <w:divBdr>
        <w:top w:val="none" w:sz="0" w:space="0" w:color="auto"/>
        <w:left w:val="none" w:sz="0" w:space="0" w:color="auto"/>
        <w:bottom w:val="none" w:sz="0" w:space="0" w:color="auto"/>
        <w:right w:val="none" w:sz="0" w:space="0" w:color="auto"/>
      </w:divBdr>
    </w:div>
    <w:div w:id="391268479">
      <w:bodyDiv w:val="1"/>
      <w:marLeft w:val="0"/>
      <w:marRight w:val="0"/>
      <w:marTop w:val="0"/>
      <w:marBottom w:val="0"/>
      <w:divBdr>
        <w:top w:val="none" w:sz="0" w:space="0" w:color="auto"/>
        <w:left w:val="none" w:sz="0" w:space="0" w:color="auto"/>
        <w:bottom w:val="none" w:sz="0" w:space="0" w:color="auto"/>
        <w:right w:val="none" w:sz="0" w:space="0" w:color="auto"/>
      </w:divBdr>
    </w:div>
    <w:div w:id="431516933">
      <w:bodyDiv w:val="1"/>
      <w:marLeft w:val="0"/>
      <w:marRight w:val="0"/>
      <w:marTop w:val="0"/>
      <w:marBottom w:val="0"/>
      <w:divBdr>
        <w:top w:val="none" w:sz="0" w:space="0" w:color="auto"/>
        <w:left w:val="none" w:sz="0" w:space="0" w:color="auto"/>
        <w:bottom w:val="none" w:sz="0" w:space="0" w:color="auto"/>
        <w:right w:val="none" w:sz="0" w:space="0" w:color="auto"/>
      </w:divBdr>
    </w:div>
    <w:div w:id="437605955">
      <w:bodyDiv w:val="1"/>
      <w:marLeft w:val="0"/>
      <w:marRight w:val="0"/>
      <w:marTop w:val="0"/>
      <w:marBottom w:val="0"/>
      <w:divBdr>
        <w:top w:val="none" w:sz="0" w:space="0" w:color="auto"/>
        <w:left w:val="none" w:sz="0" w:space="0" w:color="auto"/>
        <w:bottom w:val="none" w:sz="0" w:space="0" w:color="auto"/>
        <w:right w:val="none" w:sz="0" w:space="0" w:color="auto"/>
      </w:divBdr>
    </w:div>
    <w:div w:id="447428802">
      <w:bodyDiv w:val="1"/>
      <w:marLeft w:val="0"/>
      <w:marRight w:val="0"/>
      <w:marTop w:val="0"/>
      <w:marBottom w:val="0"/>
      <w:divBdr>
        <w:top w:val="none" w:sz="0" w:space="0" w:color="auto"/>
        <w:left w:val="none" w:sz="0" w:space="0" w:color="auto"/>
        <w:bottom w:val="none" w:sz="0" w:space="0" w:color="auto"/>
        <w:right w:val="none" w:sz="0" w:space="0" w:color="auto"/>
      </w:divBdr>
    </w:div>
    <w:div w:id="467668688">
      <w:bodyDiv w:val="1"/>
      <w:marLeft w:val="0"/>
      <w:marRight w:val="0"/>
      <w:marTop w:val="0"/>
      <w:marBottom w:val="0"/>
      <w:divBdr>
        <w:top w:val="none" w:sz="0" w:space="0" w:color="auto"/>
        <w:left w:val="none" w:sz="0" w:space="0" w:color="auto"/>
        <w:bottom w:val="none" w:sz="0" w:space="0" w:color="auto"/>
        <w:right w:val="none" w:sz="0" w:space="0" w:color="auto"/>
      </w:divBdr>
    </w:div>
    <w:div w:id="474376427">
      <w:bodyDiv w:val="1"/>
      <w:marLeft w:val="0"/>
      <w:marRight w:val="0"/>
      <w:marTop w:val="0"/>
      <w:marBottom w:val="0"/>
      <w:divBdr>
        <w:top w:val="none" w:sz="0" w:space="0" w:color="auto"/>
        <w:left w:val="none" w:sz="0" w:space="0" w:color="auto"/>
        <w:bottom w:val="none" w:sz="0" w:space="0" w:color="auto"/>
        <w:right w:val="none" w:sz="0" w:space="0" w:color="auto"/>
      </w:divBdr>
    </w:div>
    <w:div w:id="479611544">
      <w:bodyDiv w:val="1"/>
      <w:marLeft w:val="0"/>
      <w:marRight w:val="0"/>
      <w:marTop w:val="0"/>
      <w:marBottom w:val="0"/>
      <w:divBdr>
        <w:top w:val="none" w:sz="0" w:space="0" w:color="auto"/>
        <w:left w:val="none" w:sz="0" w:space="0" w:color="auto"/>
        <w:bottom w:val="none" w:sz="0" w:space="0" w:color="auto"/>
        <w:right w:val="none" w:sz="0" w:space="0" w:color="auto"/>
      </w:divBdr>
    </w:div>
    <w:div w:id="482620279">
      <w:bodyDiv w:val="1"/>
      <w:marLeft w:val="0"/>
      <w:marRight w:val="0"/>
      <w:marTop w:val="0"/>
      <w:marBottom w:val="0"/>
      <w:divBdr>
        <w:top w:val="none" w:sz="0" w:space="0" w:color="auto"/>
        <w:left w:val="none" w:sz="0" w:space="0" w:color="auto"/>
        <w:bottom w:val="none" w:sz="0" w:space="0" w:color="auto"/>
        <w:right w:val="none" w:sz="0" w:space="0" w:color="auto"/>
      </w:divBdr>
    </w:div>
    <w:div w:id="491071423">
      <w:bodyDiv w:val="1"/>
      <w:marLeft w:val="0"/>
      <w:marRight w:val="0"/>
      <w:marTop w:val="0"/>
      <w:marBottom w:val="0"/>
      <w:divBdr>
        <w:top w:val="none" w:sz="0" w:space="0" w:color="auto"/>
        <w:left w:val="none" w:sz="0" w:space="0" w:color="auto"/>
        <w:bottom w:val="none" w:sz="0" w:space="0" w:color="auto"/>
        <w:right w:val="none" w:sz="0" w:space="0" w:color="auto"/>
      </w:divBdr>
    </w:div>
    <w:div w:id="495922571">
      <w:bodyDiv w:val="1"/>
      <w:marLeft w:val="0"/>
      <w:marRight w:val="0"/>
      <w:marTop w:val="0"/>
      <w:marBottom w:val="0"/>
      <w:divBdr>
        <w:top w:val="none" w:sz="0" w:space="0" w:color="auto"/>
        <w:left w:val="none" w:sz="0" w:space="0" w:color="auto"/>
        <w:bottom w:val="none" w:sz="0" w:space="0" w:color="auto"/>
        <w:right w:val="none" w:sz="0" w:space="0" w:color="auto"/>
      </w:divBdr>
    </w:div>
    <w:div w:id="506210731">
      <w:bodyDiv w:val="1"/>
      <w:marLeft w:val="0"/>
      <w:marRight w:val="0"/>
      <w:marTop w:val="0"/>
      <w:marBottom w:val="0"/>
      <w:divBdr>
        <w:top w:val="none" w:sz="0" w:space="0" w:color="auto"/>
        <w:left w:val="none" w:sz="0" w:space="0" w:color="auto"/>
        <w:bottom w:val="none" w:sz="0" w:space="0" w:color="auto"/>
        <w:right w:val="none" w:sz="0" w:space="0" w:color="auto"/>
      </w:divBdr>
    </w:div>
    <w:div w:id="537669281">
      <w:bodyDiv w:val="1"/>
      <w:marLeft w:val="0"/>
      <w:marRight w:val="0"/>
      <w:marTop w:val="0"/>
      <w:marBottom w:val="0"/>
      <w:divBdr>
        <w:top w:val="none" w:sz="0" w:space="0" w:color="auto"/>
        <w:left w:val="none" w:sz="0" w:space="0" w:color="auto"/>
        <w:bottom w:val="none" w:sz="0" w:space="0" w:color="auto"/>
        <w:right w:val="none" w:sz="0" w:space="0" w:color="auto"/>
      </w:divBdr>
    </w:div>
    <w:div w:id="537818649">
      <w:bodyDiv w:val="1"/>
      <w:marLeft w:val="0"/>
      <w:marRight w:val="0"/>
      <w:marTop w:val="0"/>
      <w:marBottom w:val="0"/>
      <w:divBdr>
        <w:top w:val="none" w:sz="0" w:space="0" w:color="auto"/>
        <w:left w:val="none" w:sz="0" w:space="0" w:color="auto"/>
        <w:bottom w:val="none" w:sz="0" w:space="0" w:color="auto"/>
        <w:right w:val="none" w:sz="0" w:space="0" w:color="auto"/>
      </w:divBdr>
    </w:div>
    <w:div w:id="552737001">
      <w:bodyDiv w:val="1"/>
      <w:marLeft w:val="0"/>
      <w:marRight w:val="0"/>
      <w:marTop w:val="0"/>
      <w:marBottom w:val="0"/>
      <w:divBdr>
        <w:top w:val="none" w:sz="0" w:space="0" w:color="auto"/>
        <w:left w:val="none" w:sz="0" w:space="0" w:color="auto"/>
        <w:bottom w:val="none" w:sz="0" w:space="0" w:color="auto"/>
        <w:right w:val="none" w:sz="0" w:space="0" w:color="auto"/>
      </w:divBdr>
    </w:div>
    <w:div w:id="556550082">
      <w:bodyDiv w:val="1"/>
      <w:marLeft w:val="0"/>
      <w:marRight w:val="0"/>
      <w:marTop w:val="0"/>
      <w:marBottom w:val="0"/>
      <w:divBdr>
        <w:top w:val="none" w:sz="0" w:space="0" w:color="auto"/>
        <w:left w:val="none" w:sz="0" w:space="0" w:color="auto"/>
        <w:bottom w:val="none" w:sz="0" w:space="0" w:color="auto"/>
        <w:right w:val="none" w:sz="0" w:space="0" w:color="auto"/>
      </w:divBdr>
    </w:div>
    <w:div w:id="563757542">
      <w:bodyDiv w:val="1"/>
      <w:marLeft w:val="0"/>
      <w:marRight w:val="0"/>
      <w:marTop w:val="0"/>
      <w:marBottom w:val="0"/>
      <w:divBdr>
        <w:top w:val="none" w:sz="0" w:space="0" w:color="auto"/>
        <w:left w:val="none" w:sz="0" w:space="0" w:color="auto"/>
        <w:bottom w:val="none" w:sz="0" w:space="0" w:color="auto"/>
        <w:right w:val="none" w:sz="0" w:space="0" w:color="auto"/>
      </w:divBdr>
    </w:div>
    <w:div w:id="575432907">
      <w:bodyDiv w:val="1"/>
      <w:marLeft w:val="0"/>
      <w:marRight w:val="0"/>
      <w:marTop w:val="0"/>
      <w:marBottom w:val="0"/>
      <w:divBdr>
        <w:top w:val="none" w:sz="0" w:space="0" w:color="auto"/>
        <w:left w:val="none" w:sz="0" w:space="0" w:color="auto"/>
        <w:bottom w:val="none" w:sz="0" w:space="0" w:color="auto"/>
        <w:right w:val="none" w:sz="0" w:space="0" w:color="auto"/>
      </w:divBdr>
    </w:div>
    <w:div w:id="584387801">
      <w:bodyDiv w:val="1"/>
      <w:marLeft w:val="0"/>
      <w:marRight w:val="0"/>
      <w:marTop w:val="0"/>
      <w:marBottom w:val="0"/>
      <w:divBdr>
        <w:top w:val="none" w:sz="0" w:space="0" w:color="auto"/>
        <w:left w:val="none" w:sz="0" w:space="0" w:color="auto"/>
        <w:bottom w:val="none" w:sz="0" w:space="0" w:color="auto"/>
        <w:right w:val="none" w:sz="0" w:space="0" w:color="auto"/>
      </w:divBdr>
    </w:div>
    <w:div w:id="593903373">
      <w:bodyDiv w:val="1"/>
      <w:marLeft w:val="0"/>
      <w:marRight w:val="0"/>
      <w:marTop w:val="0"/>
      <w:marBottom w:val="0"/>
      <w:divBdr>
        <w:top w:val="none" w:sz="0" w:space="0" w:color="auto"/>
        <w:left w:val="none" w:sz="0" w:space="0" w:color="auto"/>
        <w:bottom w:val="none" w:sz="0" w:space="0" w:color="auto"/>
        <w:right w:val="none" w:sz="0" w:space="0" w:color="auto"/>
      </w:divBdr>
    </w:div>
    <w:div w:id="594825426">
      <w:bodyDiv w:val="1"/>
      <w:marLeft w:val="0"/>
      <w:marRight w:val="0"/>
      <w:marTop w:val="0"/>
      <w:marBottom w:val="0"/>
      <w:divBdr>
        <w:top w:val="none" w:sz="0" w:space="0" w:color="auto"/>
        <w:left w:val="none" w:sz="0" w:space="0" w:color="auto"/>
        <w:bottom w:val="none" w:sz="0" w:space="0" w:color="auto"/>
        <w:right w:val="none" w:sz="0" w:space="0" w:color="auto"/>
      </w:divBdr>
    </w:div>
    <w:div w:id="597298682">
      <w:bodyDiv w:val="1"/>
      <w:marLeft w:val="0"/>
      <w:marRight w:val="0"/>
      <w:marTop w:val="0"/>
      <w:marBottom w:val="0"/>
      <w:divBdr>
        <w:top w:val="none" w:sz="0" w:space="0" w:color="auto"/>
        <w:left w:val="none" w:sz="0" w:space="0" w:color="auto"/>
        <w:bottom w:val="none" w:sz="0" w:space="0" w:color="auto"/>
        <w:right w:val="none" w:sz="0" w:space="0" w:color="auto"/>
      </w:divBdr>
    </w:div>
    <w:div w:id="597982753">
      <w:bodyDiv w:val="1"/>
      <w:marLeft w:val="0"/>
      <w:marRight w:val="0"/>
      <w:marTop w:val="0"/>
      <w:marBottom w:val="0"/>
      <w:divBdr>
        <w:top w:val="none" w:sz="0" w:space="0" w:color="auto"/>
        <w:left w:val="none" w:sz="0" w:space="0" w:color="auto"/>
        <w:bottom w:val="none" w:sz="0" w:space="0" w:color="auto"/>
        <w:right w:val="none" w:sz="0" w:space="0" w:color="auto"/>
      </w:divBdr>
    </w:div>
    <w:div w:id="611713546">
      <w:bodyDiv w:val="1"/>
      <w:marLeft w:val="0"/>
      <w:marRight w:val="0"/>
      <w:marTop w:val="0"/>
      <w:marBottom w:val="0"/>
      <w:divBdr>
        <w:top w:val="none" w:sz="0" w:space="0" w:color="auto"/>
        <w:left w:val="none" w:sz="0" w:space="0" w:color="auto"/>
        <w:bottom w:val="none" w:sz="0" w:space="0" w:color="auto"/>
        <w:right w:val="none" w:sz="0" w:space="0" w:color="auto"/>
      </w:divBdr>
    </w:div>
    <w:div w:id="614557970">
      <w:bodyDiv w:val="1"/>
      <w:marLeft w:val="0"/>
      <w:marRight w:val="0"/>
      <w:marTop w:val="0"/>
      <w:marBottom w:val="0"/>
      <w:divBdr>
        <w:top w:val="none" w:sz="0" w:space="0" w:color="auto"/>
        <w:left w:val="none" w:sz="0" w:space="0" w:color="auto"/>
        <w:bottom w:val="none" w:sz="0" w:space="0" w:color="auto"/>
        <w:right w:val="none" w:sz="0" w:space="0" w:color="auto"/>
      </w:divBdr>
    </w:div>
    <w:div w:id="628634512">
      <w:bodyDiv w:val="1"/>
      <w:marLeft w:val="0"/>
      <w:marRight w:val="0"/>
      <w:marTop w:val="0"/>
      <w:marBottom w:val="0"/>
      <w:divBdr>
        <w:top w:val="none" w:sz="0" w:space="0" w:color="auto"/>
        <w:left w:val="none" w:sz="0" w:space="0" w:color="auto"/>
        <w:bottom w:val="none" w:sz="0" w:space="0" w:color="auto"/>
        <w:right w:val="none" w:sz="0" w:space="0" w:color="auto"/>
      </w:divBdr>
    </w:div>
    <w:div w:id="635643258">
      <w:bodyDiv w:val="1"/>
      <w:marLeft w:val="0"/>
      <w:marRight w:val="0"/>
      <w:marTop w:val="0"/>
      <w:marBottom w:val="0"/>
      <w:divBdr>
        <w:top w:val="none" w:sz="0" w:space="0" w:color="auto"/>
        <w:left w:val="none" w:sz="0" w:space="0" w:color="auto"/>
        <w:bottom w:val="none" w:sz="0" w:space="0" w:color="auto"/>
        <w:right w:val="none" w:sz="0" w:space="0" w:color="auto"/>
      </w:divBdr>
    </w:div>
    <w:div w:id="636421444">
      <w:bodyDiv w:val="1"/>
      <w:marLeft w:val="0"/>
      <w:marRight w:val="0"/>
      <w:marTop w:val="0"/>
      <w:marBottom w:val="0"/>
      <w:divBdr>
        <w:top w:val="none" w:sz="0" w:space="0" w:color="auto"/>
        <w:left w:val="none" w:sz="0" w:space="0" w:color="auto"/>
        <w:bottom w:val="none" w:sz="0" w:space="0" w:color="auto"/>
        <w:right w:val="none" w:sz="0" w:space="0" w:color="auto"/>
      </w:divBdr>
    </w:div>
    <w:div w:id="659039776">
      <w:bodyDiv w:val="1"/>
      <w:marLeft w:val="0"/>
      <w:marRight w:val="0"/>
      <w:marTop w:val="0"/>
      <w:marBottom w:val="0"/>
      <w:divBdr>
        <w:top w:val="none" w:sz="0" w:space="0" w:color="auto"/>
        <w:left w:val="none" w:sz="0" w:space="0" w:color="auto"/>
        <w:bottom w:val="none" w:sz="0" w:space="0" w:color="auto"/>
        <w:right w:val="none" w:sz="0" w:space="0" w:color="auto"/>
      </w:divBdr>
    </w:div>
    <w:div w:id="684865668">
      <w:bodyDiv w:val="1"/>
      <w:marLeft w:val="0"/>
      <w:marRight w:val="0"/>
      <w:marTop w:val="0"/>
      <w:marBottom w:val="0"/>
      <w:divBdr>
        <w:top w:val="none" w:sz="0" w:space="0" w:color="auto"/>
        <w:left w:val="none" w:sz="0" w:space="0" w:color="auto"/>
        <w:bottom w:val="none" w:sz="0" w:space="0" w:color="auto"/>
        <w:right w:val="none" w:sz="0" w:space="0" w:color="auto"/>
      </w:divBdr>
    </w:div>
    <w:div w:id="699012226">
      <w:bodyDiv w:val="1"/>
      <w:marLeft w:val="0"/>
      <w:marRight w:val="0"/>
      <w:marTop w:val="0"/>
      <w:marBottom w:val="0"/>
      <w:divBdr>
        <w:top w:val="none" w:sz="0" w:space="0" w:color="auto"/>
        <w:left w:val="none" w:sz="0" w:space="0" w:color="auto"/>
        <w:bottom w:val="none" w:sz="0" w:space="0" w:color="auto"/>
        <w:right w:val="none" w:sz="0" w:space="0" w:color="auto"/>
      </w:divBdr>
    </w:div>
    <w:div w:id="699478183">
      <w:bodyDiv w:val="1"/>
      <w:marLeft w:val="0"/>
      <w:marRight w:val="0"/>
      <w:marTop w:val="0"/>
      <w:marBottom w:val="0"/>
      <w:divBdr>
        <w:top w:val="none" w:sz="0" w:space="0" w:color="auto"/>
        <w:left w:val="none" w:sz="0" w:space="0" w:color="auto"/>
        <w:bottom w:val="none" w:sz="0" w:space="0" w:color="auto"/>
        <w:right w:val="none" w:sz="0" w:space="0" w:color="auto"/>
      </w:divBdr>
    </w:div>
    <w:div w:id="701174985">
      <w:bodyDiv w:val="1"/>
      <w:marLeft w:val="0"/>
      <w:marRight w:val="0"/>
      <w:marTop w:val="0"/>
      <w:marBottom w:val="0"/>
      <w:divBdr>
        <w:top w:val="none" w:sz="0" w:space="0" w:color="auto"/>
        <w:left w:val="none" w:sz="0" w:space="0" w:color="auto"/>
        <w:bottom w:val="none" w:sz="0" w:space="0" w:color="auto"/>
        <w:right w:val="none" w:sz="0" w:space="0" w:color="auto"/>
      </w:divBdr>
    </w:div>
    <w:div w:id="737509367">
      <w:bodyDiv w:val="1"/>
      <w:marLeft w:val="0"/>
      <w:marRight w:val="0"/>
      <w:marTop w:val="0"/>
      <w:marBottom w:val="0"/>
      <w:divBdr>
        <w:top w:val="none" w:sz="0" w:space="0" w:color="auto"/>
        <w:left w:val="none" w:sz="0" w:space="0" w:color="auto"/>
        <w:bottom w:val="none" w:sz="0" w:space="0" w:color="auto"/>
        <w:right w:val="none" w:sz="0" w:space="0" w:color="auto"/>
      </w:divBdr>
    </w:div>
    <w:div w:id="751704698">
      <w:bodyDiv w:val="1"/>
      <w:marLeft w:val="0"/>
      <w:marRight w:val="0"/>
      <w:marTop w:val="0"/>
      <w:marBottom w:val="0"/>
      <w:divBdr>
        <w:top w:val="none" w:sz="0" w:space="0" w:color="auto"/>
        <w:left w:val="none" w:sz="0" w:space="0" w:color="auto"/>
        <w:bottom w:val="none" w:sz="0" w:space="0" w:color="auto"/>
        <w:right w:val="none" w:sz="0" w:space="0" w:color="auto"/>
      </w:divBdr>
    </w:div>
    <w:div w:id="757794528">
      <w:bodyDiv w:val="1"/>
      <w:marLeft w:val="0"/>
      <w:marRight w:val="0"/>
      <w:marTop w:val="0"/>
      <w:marBottom w:val="0"/>
      <w:divBdr>
        <w:top w:val="none" w:sz="0" w:space="0" w:color="auto"/>
        <w:left w:val="none" w:sz="0" w:space="0" w:color="auto"/>
        <w:bottom w:val="none" w:sz="0" w:space="0" w:color="auto"/>
        <w:right w:val="none" w:sz="0" w:space="0" w:color="auto"/>
      </w:divBdr>
    </w:div>
    <w:div w:id="760177909">
      <w:bodyDiv w:val="1"/>
      <w:marLeft w:val="0"/>
      <w:marRight w:val="0"/>
      <w:marTop w:val="0"/>
      <w:marBottom w:val="0"/>
      <w:divBdr>
        <w:top w:val="none" w:sz="0" w:space="0" w:color="auto"/>
        <w:left w:val="none" w:sz="0" w:space="0" w:color="auto"/>
        <w:bottom w:val="none" w:sz="0" w:space="0" w:color="auto"/>
        <w:right w:val="none" w:sz="0" w:space="0" w:color="auto"/>
      </w:divBdr>
    </w:div>
    <w:div w:id="764544573">
      <w:bodyDiv w:val="1"/>
      <w:marLeft w:val="0"/>
      <w:marRight w:val="0"/>
      <w:marTop w:val="0"/>
      <w:marBottom w:val="0"/>
      <w:divBdr>
        <w:top w:val="none" w:sz="0" w:space="0" w:color="auto"/>
        <w:left w:val="none" w:sz="0" w:space="0" w:color="auto"/>
        <w:bottom w:val="none" w:sz="0" w:space="0" w:color="auto"/>
        <w:right w:val="none" w:sz="0" w:space="0" w:color="auto"/>
      </w:divBdr>
    </w:div>
    <w:div w:id="768505984">
      <w:bodyDiv w:val="1"/>
      <w:marLeft w:val="0"/>
      <w:marRight w:val="0"/>
      <w:marTop w:val="0"/>
      <w:marBottom w:val="0"/>
      <w:divBdr>
        <w:top w:val="none" w:sz="0" w:space="0" w:color="auto"/>
        <w:left w:val="none" w:sz="0" w:space="0" w:color="auto"/>
        <w:bottom w:val="none" w:sz="0" w:space="0" w:color="auto"/>
        <w:right w:val="none" w:sz="0" w:space="0" w:color="auto"/>
      </w:divBdr>
    </w:div>
    <w:div w:id="771319038">
      <w:bodyDiv w:val="1"/>
      <w:marLeft w:val="0"/>
      <w:marRight w:val="0"/>
      <w:marTop w:val="0"/>
      <w:marBottom w:val="0"/>
      <w:divBdr>
        <w:top w:val="none" w:sz="0" w:space="0" w:color="auto"/>
        <w:left w:val="none" w:sz="0" w:space="0" w:color="auto"/>
        <w:bottom w:val="none" w:sz="0" w:space="0" w:color="auto"/>
        <w:right w:val="none" w:sz="0" w:space="0" w:color="auto"/>
      </w:divBdr>
    </w:div>
    <w:div w:id="796727279">
      <w:bodyDiv w:val="1"/>
      <w:marLeft w:val="0"/>
      <w:marRight w:val="0"/>
      <w:marTop w:val="0"/>
      <w:marBottom w:val="0"/>
      <w:divBdr>
        <w:top w:val="none" w:sz="0" w:space="0" w:color="auto"/>
        <w:left w:val="none" w:sz="0" w:space="0" w:color="auto"/>
        <w:bottom w:val="none" w:sz="0" w:space="0" w:color="auto"/>
        <w:right w:val="none" w:sz="0" w:space="0" w:color="auto"/>
      </w:divBdr>
    </w:div>
    <w:div w:id="822549194">
      <w:bodyDiv w:val="1"/>
      <w:marLeft w:val="0"/>
      <w:marRight w:val="0"/>
      <w:marTop w:val="0"/>
      <w:marBottom w:val="0"/>
      <w:divBdr>
        <w:top w:val="none" w:sz="0" w:space="0" w:color="auto"/>
        <w:left w:val="none" w:sz="0" w:space="0" w:color="auto"/>
        <w:bottom w:val="none" w:sz="0" w:space="0" w:color="auto"/>
        <w:right w:val="none" w:sz="0" w:space="0" w:color="auto"/>
      </w:divBdr>
    </w:div>
    <w:div w:id="846948077">
      <w:bodyDiv w:val="1"/>
      <w:marLeft w:val="0"/>
      <w:marRight w:val="0"/>
      <w:marTop w:val="0"/>
      <w:marBottom w:val="0"/>
      <w:divBdr>
        <w:top w:val="none" w:sz="0" w:space="0" w:color="auto"/>
        <w:left w:val="none" w:sz="0" w:space="0" w:color="auto"/>
        <w:bottom w:val="none" w:sz="0" w:space="0" w:color="auto"/>
        <w:right w:val="none" w:sz="0" w:space="0" w:color="auto"/>
      </w:divBdr>
    </w:div>
    <w:div w:id="849828934">
      <w:bodyDiv w:val="1"/>
      <w:marLeft w:val="0"/>
      <w:marRight w:val="0"/>
      <w:marTop w:val="0"/>
      <w:marBottom w:val="0"/>
      <w:divBdr>
        <w:top w:val="none" w:sz="0" w:space="0" w:color="auto"/>
        <w:left w:val="none" w:sz="0" w:space="0" w:color="auto"/>
        <w:bottom w:val="none" w:sz="0" w:space="0" w:color="auto"/>
        <w:right w:val="none" w:sz="0" w:space="0" w:color="auto"/>
      </w:divBdr>
    </w:div>
    <w:div w:id="859901857">
      <w:bodyDiv w:val="1"/>
      <w:marLeft w:val="0"/>
      <w:marRight w:val="0"/>
      <w:marTop w:val="0"/>
      <w:marBottom w:val="0"/>
      <w:divBdr>
        <w:top w:val="none" w:sz="0" w:space="0" w:color="auto"/>
        <w:left w:val="none" w:sz="0" w:space="0" w:color="auto"/>
        <w:bottom w:val="none" w:sz="0" w:space="0" w:color="auto"/>
        <w:right w:val="none" w:sz="0" w:space="0" w:color="auto"/>
      </w:divBdr>
    </w:div>
    <w:div w:id="879629113">
      <w:bodyDiv w:val="1"/>
      <w:marLeft w:val="0"/>
      <w:marRight w:val="0"/>
      <w:marTop w:val="0"/>
      <w:marBottom w:val="0"/>
      <w:divBdr>
        <w:top w:val="none" w:sz="0" w:space="0" w:color="auto"/>
        <w:left w:val="none" w:sz="0" w:space="0" w:color="auto"/>
        <w:bottom w:val="none" w:sz="0" w:space="0" w:color="auto"/>
        <w:right w:val="none" w:sz="0" w:space="0" w:color="auto"/>
      </w:divBdr>
    </w:div>
    <w:div w:id="897133052">
      <w:bodyDiv w:val="1"/>
      <w:marLeft w:val="0"/>
      <w:marRight w:val="0"/>
      <w:marTop w:val="0"/>
      <w:marBottom w:val="0"/>
      <w:divBdr>
        <w:top w:val="none" w:sz="0" w:space="0" w:color="auto"/>
        <w:left w:val="none" w:sz="0" w:space="0" w:color="auto"/>
        <w:bottom w:val="none" w:sz="0" w:space="0" w:color="auto"/>
        <w:right w:val="none" w:sz="0" w:space="0" w:color="auto"/>
      </w:divBdr>
    </w:div>
    <w:div w:id="908074652">
      <w:bodyDiv w:val="1"/>
      <w:marLeft w:val="0"/>
      <w:marRight w:val="0"/>
      <w:marTop w:val="0"/>
      <w:marBottom w:val="0"/>
      <w:divBdr>
        <w:top w:val="none" w:sz="0" w:space="0" w:color="auto"/>
        <w:left w:val="none" w:sz="0" w:space="0" w:color="auto"/>
        <w:bottom w:val="none" w:sz="0" w:space="0" w:color="auto"/>
        <w:right w:val="none" w:sz="0" w:space="0" w:color="auto"/>
      </w:divBdr>
    </w:div>
    <w:div w:id="913734045">
      <w:bodyDiv w:val="1"/>
      <w:marLeft w:val="0"/>
      <w:marRight w:val="0"/>
      <w:marTop w:val="0"/>
      <w:marBottom w:val="0"/>
      <w:divBdr>
        <w:top w:val="none" w:sz="0" w:space="0" w:color="auto"/>
        <w:left w:val="none" w:sz="0" w:space="0" w:color="auto"/>
        <w:bottom w:val="none" w:sz="0" w:space="0" w:color="auto"/>
        <w:right w:val="none" w:sz="0" w:space="0" w:color="auto"/>
      </w:divBdr>
    </w:div>
    <w:div w:id="987855052">
      <w:bodyDiv w:val="1"/>
      <w:marLeft w:val="0"/>
      <w:marRight w:val="0"/>
      <w:marTop w:val="0"/>
      <w:marBottom w:val="0"/>
      <w:divBdr>
        <w:top w:val="none" w:sz="0" w:space="0" w:color="auto"/>
        <w:left w:val="none" w:sz="0" w:space="0" w:color="auto"/>
        <w:bottom w:val="none" w:sz="0" w:space="0" w:color="auto"/>
        <w:right w:val="none" w:sz="0" w:space="0" w:color="auto"/>
      </w:divBdr>
    </w:div>
    <w:div w:id="989868372">
      <w:bodyDiv w:val="1"/>
      <w:marLeft w:val="0"/>
      <w:marRight w:val="0"/>
      <w:marTop w:val="0"/>
      <w:marBottom w:val="0"/>
      <w:divBdr>
        <w:top w:val="none" w:sz="0" w:space="0" w:color="auto"/>
        <w:left w:val="none" w:sz="0" w:space="0" w:color="auto"/>
        <w:bottom w:val="none" w:sz="0" w:space="0" w:color="auto"/>
        <w:right w:val="none" w:sz="0" w:space="0" w:color="auto"/>
      </w:divBdr>
      <w:divsChild>
        <w:div w:id="595210294">
          <w:marLeft w:val="0"/>
          <w:marRight w:val="0"/>
          <w:marTop w:val="0"/>
          <w:marBottom w:val="0"/>
          <w:divBdr>
            <w:top w:val="none" w:sz="0" w:space="0" w:color="auto"/>
            <w:left w:val="none" w:sz="0" w:space="0" w:color="auto"/>
            <w:bottom w:val="none" w:sz="0" w:space="0" w:color="auto"/>
            <w:right w:val="none" w:sz="0" w:space="0" w:color="auto"/>
          </w:divBdr>
        </w:div>
      </w:divsChild>
    </w:div>
    <w:div w:id="999578119">
      <w:bodyDiv w:val="1"/>
      <w:marLeft w:val="0"/>
      <w:marRight w:val="0"/>
      <w:marTop w:val="0"/>
      <w:marBottom w:val="0"/>
      <w:divBdr>
        <w:top w:val="none" w:sz="0" w:space="0" w:color="auto"/>
        <w:left w:val="none" w:sz="0" w:space="0" w:color="auto"/>
        <w:bottom w:val="none" w:sz="0" w:space="0" w:color="auto"/>
        <w:right w:val="none" w:sz="0" w:space="0" w:color="auto"/>
      </w:divBdr>
    </w:div>
    <w:div w:id="1004936322">
      <w:bodyDiv w:val="1"/>
      <w:marLeft w:val="0"/>
      <w:marRight w:val="0"/>
      <w:marTop w:val="0"/>
      <w:marBottom w:val="0"/>
      <w:divBdr>
        <w:top w:val="none" w:sz="0" w:space="0" w:color="auto"/>
        <w:left w:val="none" w:sz="0" w:space="0" w:color="auto"/>
        <w:bottom w:val="none" w:sz="0" w:space="0" w:color="auto"/>
        <w:right w:val="none" w:sz="0" w:space="0" w:color="auto"/>
      </w:divBdr>
    </w:div>
    <w:div w:id="1010370667">
      <w:bodyDiv w:val="1"/>
      <w:marLeft w:val="0"/>
      <w:marRight w:val="0"/>
      <w:marTop w:val="0"/>
      <w:marBottom w:val="0"/>
      <w:divBdr>
        <w:top w:val="none" w:sz="0" w:space="0" w:color="auto"/>
        <w:left w:val="none" w:sz="0" w:space="0" w:color="auto"/>
        <w:bottom w:val="none" w:sz="0" w:space="0" w:color="auto"/>
        <w:right w:val="none" w:sz="0" w:space="0" w:color="auto"/>
      </w:divBdr>
    </w:div>
    <w:div w:id="1010450634">
      <w:bodyDiv w:val="1"/>
      <w:marLeft w:val="0"/>
      <w:marRight w:val="0"/>
      <w:marTop w:val="0"/>
      <w:marBottom w:val="0"/>
      <w:divBdr>
        <w:top w:val="none" w:sz="0" w:space="0" w:color="auto"/>
        <w:left w:val="none" w:sz="0" w:space="0" w:color="auto"/>
        <w:bottom w:val="none" w:sz="0" w:space="0" w:color="auto"/>
        <w:right w:val="none" w:sz="0" w:space="0" w:color="auto"/>
      </w:divBdr>
    </w:div>
    <w:div w:id="1023440111">
      <w:bodyDiv w:val="1"/>
      <w:marLeft w:val="0"/>
      <w:marRight w:val="0"/>
      <w:marTop w:val="0"/>
      <w:marBottom w:val="0"/>
      <w:divBdr>
        <w:top w:val="none" w:sz="0" w:space="0" w:color="auto"/>
        <w:left w:val="none" w:sz="0" w:space="0" w:color="auto"/>
        <w:bottom w:val="none" w:sz="0" w:space="0" w:color="auto"/>
        <w:right w:val="none" w:sz="0" w:space="0" w:color="auto"/>
      </w:divBdr>
    </w:div>
    <w:div w:id="1026829171">
      <w:bodyDiv w:val="1"/>
      <w:marLeft w:val="0"/>
      <w:marRight w:val="0"/>
      <w:marTop w:val="0"/>
      <w:marBottom w:val="0"/>
      <w:divBdr>
        <w:top w:val="none" w:sz="0" w:space="0" w:color="auto"/>
        <w:left w:val="none" w:sz="0" w:space="0" w:color="auto"/>
        <w:bottom w:val="none" w:sz="0" w:space="0" w:color="auto"/>
        <w:right w:val="none" w:sz="0" w:space="0" w:color="auto"/>
      </w:divBdr>
    </w:div>
    <w:div w:id="1042707689">
      <w:bodyDiv w:val="1"/>
      <w:marLeft w:val="0"/>
      <w:marRight w:val="0"/>
      <w:marTop w:val="0"/>
      <w:marBottom w:val="0"/>
      <w:divBdr>
        <w:top w:val="none" w:sz="0" w:space="0" w:color="auto"/>
        <w:left w:val="none" w:sz="0" w:space="0" w:color="auto"/>
        <w:bottom w:val="none" w:sz="0" w:space="0" w:color="auto"/>
        <w:right w:val="none" w:sz="0" w:space="0" w:color="auto"/>
      </w:divBdr>
    </w:div>
    <w:div w:id="1043556127">
      <w:bodyDiv w:val="1"/>
      <w:marLeft w:val="0"/>
      <w:marRight w:val="0"/>
      <w:marTop w:val="0"/>
      <w:marBottom w:val="0"/>
      <w:divBdr>
        <w:top w:val="none" w:sz="0" w:space="0" w:color="auto"/>
        <w:left w:val="none" w:sz="0" w:space="0" w:color="auto"/>
        <w:bottom w:val="none" w:sz="0" w:space="0" w:color="auto"/>
        <w:right w:val="none" w:sz="0" w:space="0" w:color="auto"/>
      </w:divBdr>
    </w:div>
    <w:div w:id="1044796330">
      <w:bodyDiv w:val="1"/>
      <w:marLeft w:val="0"/>
      <w:marRight w:val="0"/>
      <w:marTop w:val="0"/>
      <w:marBottom w:val="0"/>
      <w:divBdr>
        <w:top w:val="none" w:sz="0" w:space="0" w:color="auto"/>
        <w:left w:val="none" w:sz="0" w:space="0" w:color="auto"/>
        <w:bottom w:val="none" w:sz="0" w:space="0" w:color="auto"/>
        <w:right w:val="none" w:sz="0" w:space="0" w:color="auto"/>
      </w:divBdr>
    </w:div>
    <w:div w:id="1052078760">
      <w:bodyDiv w:val="1"/>
      <w:marLeft w:val="0"/>
      <w:marRight w:val="0"/>
      <w:marTop w:val="0"/>
      <w:marBottom w:val="0"/>
      <w:divBdr>
        <w:top w:val="none" w:sz="0" w:space="0" w:color="auto"/>
        <w:left w:val="none" w:sz="0" w:space="0" w:color="auto"/>
        <w:bottom w:val="none" w:sz="0" w:space="0" w:color="auto"/>
        <w:right w:val="none" w:sz="0" w:space="0" w:color="auto"/>
      </w:divBdr>
    </w:div>
    <w:div w:id="1058237687">
      <w:bodyDiv w:val="1"/>
      <w:marLeft w:val="0"/>
      <w:marRight w:val="0"/>
      <w:marTop w:val="0"/>
      <w:marBottom w:val="0"/>
      <w:divBdr>
        <w:top w:val="none" w:sz="0" w:space="0" w:color="auto"/>
        <w:left w:val="none" w:sz="0" w:space="0" w:color="auto"/>
        <w:bottom w:val="none" w:sz="0" w:space="0" w:color="auto"/>
        <w:right w:val="none" w:sz="0" w:space="0" w:color="auto"/>
      </w:divBdr>
    </w:div>
    <w:div w:id="1078942598">
      <w:bodyDiv w:val="1"/>
      <w:marLeft w:val="0"/>
      <w:marRight w:val="0"/>
      <w:marTop w:val="0"/>
      <w:marBottom w:val="0"/>
      <w:divBdr>
        <w:top w:val="none" w:sz="0" w:space="0" w:color="auto"/>
        <w:left w:val="none" w:sz="0" w:space="0" w:color="auto"/>
        <w:bottom w:val="none" w:sz="0" w:space="0" w:color="auto"/>
        <w:right w:val="none" w:sz="0" w:space="0" w:color="auto"/>
      </w:divBdr>
    </w:div>
    <w:div w:id="1081753587">
      <w:bodyDiv w:val="1"/>
      <w:marLeft w:val="0"/>
      <w:marRight w:val="0"/>
      <w:marTop w:val="0"/>
      <w:marBottom w:val="0"/>
      <w:divBdr>
        <w:top w:val="none" w:sz="0" w:space="0" w:color="auto"/>
        <w:left w:val="none" w:sz="0" w:space="0" w:color="auto"/>
        <w:bottom w:val="none" w:sz="0" w:space="0" w:color="auto"/>
        <w:right w:val="none" w:sz="0" w:space="0" w:color="auto"/>
      </w:divBdr>
    </w:div>
    <w:div w:id="1086653570">
      <w:bodyDiv w:val="1"/>
      <w:marLeft w:val="0"/>
      <w:marRight w:val="0"/>
      <w:marTop w:val="0"/>
      <w:marBottom w:val="0"/>
      <w:divBdr>
        <w:top w:val="none" w:sz="0" w:space="0" w:color="auto"/>
        <w:left w:val="none" w:sz="0" w:space="0" w:color="auto"/>
        <w:bottom w:val="none" w:sz="0" w:space="0" w:color="auto"/>
        <w:right w:val="none" w:sz="0" w:space="0" w:color="auto"/>
      </w:divBdr>
    </w:div>
    <w:div w:id="1100300701">
      <w:bodyDiv w:val="1"/>
      <w:marLeft w:val="0"/>
      <w:marRight w:val="0"/>
      <w:marTop w:val="0"/>
      <w:marBottom w:val="0"/>
      <w:divBdr>
        <w:top w:val="none" w:sz="0" w:space="0" w:color="auto"/>
        <w:left w:val="none" w:sz="0" w:space="0" w:color="auto"/>
        <w:bottom w:val="none" w:sz="0" w:space="0" w:color="auto"/>
        <w:right w:val="none" w:sz="0" w:space="0" w:color="auto"/>
      </w:divBdr>
    </w:div>
    <w:div w:id="1106923696">
      <w:bodyDiv w:val="1"/>
      <w:marLeft w:val="0"/>
      <w:marRight w:val="0"/>
      <w:marTop w:val="0"/>
      <w:marBottom w:val="0"/>
      <w:divBdr>
        <w:top w:val="none" w:sz="0" w:space="0" w:color="auto"/>
        <w:left w:val="none" w:sz="0" w:space="0" w:color="auto"/>
        <w:bottom w:val="none" w:sz="0" w:space="0" w:color="auto"/>
        <w:right w:val="none" w:sz="0" w:space="0" w:color="auto"/>
      </w:divBdr>
    </w:div>
    <w:div w:id="1113860406">
      <w:bodyDiv w:val="1"/>
      <w:marLeft w:val="0"/>
      <w:marRight w:val="0"/>
      <w:marTop w:val="0"/>
      <w:marBottom w:val="0"/>
      <w:divBdr>
        <w:top w:val="none" w:sz="0" w:space="0" w:color="auto"/>
        <w:left w:val="none" w:sz="0" w:space="0" w:color="auto"/>
        <w:bottom w:val="none" w:sz="0" w:space="0" w:color="auto"/>
        <w:right w:val="none" w:sz="0" w:space="0" w:color="auto"/>
      </w:divBdr>
    </w:div>
    <w:div w:id="1117915535">
      <w:bodyDiv w:val="1"/>
      <w:marLeft w:val="0"/>
      <w:marRight w:val="0"/>
      <w:marTop w:val="0"/>
      <w:marBottom w:val="0"/>
      <w:divBdr>
        <w:top w:val="none" w:sz="0" w:space="0" w:color="auto"/>
        <w:left w:val="none" w:sz="0" w:space="0" w:color="auto"/>
        <w:bottom w:val="none" w:sz="0" w:space="0" w:color="auto"/>
        <w:right w:val="none" w:sz="0" w:space="0" w:color="auto"/>
      </w:divBdr>
    </w:div>
    <w:div w:id="1146702758">
      <w:bodyDiv w:val="1"/>
      <w:marLeft w:val="0"/>
      <w:marRight w:val="0"/>
      <w:marTop w:val="0"/>
      <w:marBottom w:val="0"/>
      <w:divBdr>
        <w:top w:val="none" w:sz="0" w:space="0" w:color="auto"/>
        <w:left w:val="none" w:sz="0" w:space="0" w:color="auto"/>
        <w:bottom w:val="none" w:sz="0" w:space="0" w:color="auto"/>
        <w:right w:val="none" w:sz="0" w:space="0" w:color="auto"/>
      </w:divBdr>
    </w:div>
    <w:div w:id="1153525164">
      <w:bodyDiv w:val="1"/>
      <w:marLeft w:val="0"/>
      <w:marRight w:val="0"/>
      <w:marTop w:val="0"/>
      <w:marBottom w:val="0"/>
      <w:divBdr>
        <w:top w:val="none" w:sz="0" w:space="0" w:color="auto"/>
        <w:left w:val="none" w:sz="0" w:space="0" w:color="auto"/>
        <w:bottom w:val="none" w:sz="0" w:space="0" w:color="auto"/>
        <w:right w:val="none" w:sz="0" w:space="0" w:color="auto"/>
      </w:divBdr>
    </w:div>
    <w:div w:id="1178039602">
      <w:bodyDiv w:val="1"/>
      <w:marLeft w:val="0"/>
      <w:marRight w:val="0"/>
      <w:marTop w:val="0"/>
      <w:marBottom w:val="0"/>
      <w:divBdr>
        <w:top w:val="none" w:sz="0" w:space="0" w:color="auto"/>
        <w:left w:val="none" w:sz="0" w:space="0" w:color="auto"/>
        <w:bottom w:val="none" w:sz="0" w:space="0" w:color="auto"/>
        <w:right w:val="none" w:sz="0" w:space="0" w:color="auto"/>
      </w:divBdr>
    </w:div>
    <w:div w:id="1206530420">
      <w:bodyDiv w:val="1"/>
      <w:marLeft w:val="0"/>
      <w:marRight w:val="0"/>
      <w:marTop w:val="0"/>
      <w:marBottom w:val="0"/>
      <w:divBdr>
        <w:top w:val="none" w:sz="0" w:space="0" w:color="auto"/>
        <w:left w:val="none" w:sz="0" w:space="0" w:color="auto"/>
        <w:bottom w:val="none" w:sz="0" w:space="0" w:color="auto"/>
        <w:right w:val="none" w:sz="0" w:space="0" w:color="auto"/>
      </w:divBdr>
    </w:div>
    <w:div w:id="1217158754">
      <w:bodyDiv w:val="1"/>
      <w:marLeft w:val="0"/>
      <w:marRight w:val="0"/>
      <w:marTop w:val="0"/>
      <w:marBottom w:val="0"/>
      <w:divBdr>
        <w:top w:val="none" w:sz="0" w:space="0" w:color="auto"/>
        <w:left w:val="none" w:sz="0" w:space="0" w:color="auto"/>
        <w:bottom w:val="none" w:sz="0" w:space="0" w:color="auto"/>
        <w:right w:val="none" w:sz="0" w:space="0" w:color="auto"/>
      </w:divBdr>
    </w:div>
    <w:div w:id="1221868220">
      <w:bodyDiv w:val="1"/>
      <w:marLeft w:val="0"/>
      <w:marRight w:val="0"/>
      <w:marTop w:val="0"/>
      <w:marBottom w:val="0"/>
      <w:divBdr>
        <w:top w:val="none" w:sz="0" w:space="0" w:color="auto"/>
        <w:left w:val="none" w:sz="0" w:space="0" w:color="auto"/>
        <w:bottom w:val="none" w:sz="0" w:space="0" w:color="auto"/>
        <w:right w:val="none" w:sz="0" w:space="0" w:color="auto"/>
      </w:divBdr>
      <w:divsChild>
        <w:div w:id="622351324">
          <w:marLeft w:val="0"/>
          <w:marRight w:val="0"/>
          <w:marTop w:val="0"/>
          <w:marBottom w:val="0"/>
          <w:divBdr>
            <w:top w:val="none" w:sz="0" w:space="0" w:color="auto"/>
            <w:left w:val="none" w:sz="0" w:space="0" w:color="auto"/>
            <w:bottom w:val="none" w:sz="0" w:space="0" w:color="auto"/>
            <w:right w:val="none" w:sz="0" w:space="0" w:color="auto"/>
          </w:divBdr>
        </w:div>
        <w:div w:id="833030509">
          <w:marLeft w:val="0"/>
          <w:marRight w:val="0"/>
          <w:marTop w:val="0"/>
          <w:marBottom w:val="0"/>
          <w:divBdr>
            <w:top w:val="none" w:sz="0" w:space="0" w:color="auto"/>
            <w:left w:val="none" w:sz="0" w:space="0" w:color="auto"/>
            <w:bottom w:val="none" w:sz="0" w:space="0" w:color="auto"/>
            <w:right w:val="none" w:sz="0" w:space="0" w:color="auto"/>
          </w:divBdr>
        </w:div>
      </w:divsChild>
    </w:div>
    <w:div w:id="1222206140">
      <w:bodyDiv w:val="1"/>
      <w:marLeft w:val="0"/>
      <w:marRight w:val="0"/>
      <w:marTop w:val="0"/>
      <w:marBottom w:val="0"/>
      <w:divBdr>
        <w:top w:val="none" w:sz="0" w:space="0" w:color="auto"/>
        <w:left w:val="none" w:sz="0" w:space="0" w:color="auto"/>
        <w:bottom w:val="none" w:sz="0" w:space="0" w:color="auto"/>
        <w:right w:val="none" w:sz="0" w:space="0" w:color="auto"/>
      </w:divBdr>
    </w:div>
    <w:div w:id="1225525337">
      <w:bodyDiv w:val="1"/>
      <w:marLeft w:val="0"/>
      <w:marRight w:val="0"/>
      <w:marTop w:val="0"/>
      <w:marBottom w:val="0"/>
      <w:divBdr>
        <w:top w:val="none" w:sz="0" w:space="0" w:color="auto"/>
        <w:left w:val="none" w:sz="0" w:space="0" w:color="auto"/>
        <w:bottom w:val="none" w:sz="0" w:space="0" w:color="auto"/>
        <w:right w:val="none" w:sz="0" w:space="0" w:color="auto"/>
      </w:divBdr>
    </w:div>
    <w:div w:id="1226138506">
      <w:bodyDiv w:val="1"/>
      <w:marLeft w:val="0"/>
      <w:marRight w:val="0"/>
      <w:marTop w:val="0"/>
      <w:marBottom w:val="0"/>
      <w:divBdr>
        <w:top w:val="none" w:sz="0" w:space="0" w:color="auto"/>
        <w:left w:val="none" w:sz="0" w:space="0" w:color="auto"/>
        <w:bottom w:val="none" w:sz="0" w:space="0" w:color="auto"/>
        <w:right w:val="none" w:sz="0" w:space="0" w:color="auto"/>
      </w:divBdr>
    </w:div>
    <w:div w:id="1228689585">
      <w:bodyDiv w:val="1"/>
      <w:marLeft w:val="0"/>
      <w:marRight w:val="0"/>
      <w:marTop w:val="0"/>
      <w:marBottom w:val="0"/>
      <w:divBdr>
        <w:top w:val="none" w:sz="0" w:space="0" w:color="auto"/>
        <w:left w:val="none" w:sz="0" w:space="0" w:color="auto"/>
        <w:bottom w:val="none" w:sz="0" w:space="0" w:color="auto"/>
        <w:right w:val="none" w:sz="0" w:space="0" w:color="auto"/>
      </w:divBdr>
    </w:div>
    <w:div w:id="1244796158">
      <w:bodyDiv w:val="1"/>
      <w:marLeft w:val="0"/>
      <w:marRight w:val="0"/>
      <w:marTop w:val="0"/>
      <w:marBottom w:val="0"/>
      <w:divBdr>
        <w:top w:val="none" w:sz="0" w:space="0" w:color="auto"/>
        <w:left w:val="none" w:sz="0" w:space="0" w:color="auto"/>
        <w:bottom w:val="none" w:sz="0" w:space="0" w:color="auto"/>
        <w:right w:val="none" w:sz="0" w:space="0" w:color="auto"/>
      </w:divBdr>
    </w:div>
    <w:div w:id="1255822750">
      <w:bodyDiv w:val="1"/>
      <w:marLeft w:val="0"/>
      <w:marRight w:val="0"/>
      <w:marTop w:val="0"/>
      <w:marBottom w:val="0"/>
      <w:divBdr>
        <w:top w:val="none" w:sz="0" w:space="0" w:color="auto"/>
        <w:left w:val="none" w:sz="0" w:space="0" w:color="auto"/>
        <w:bottom w:val="none" w:sz="0" w:space="0" w:color="auto"/>
        <w:right w:val="none" w:sz="0" w:space="0" w:color="auto"/>
      </w:divBdr>
    </w:div>
    <w:div w:id="1268196404">
      <w:bodyDiv w:val="1"/>
      <w:marLeft w:val="0"/>
      <w:marRight w:val="0"/>
      <w:marTop w:val="0"/>
      <w:marBottom w:val="0"/>
      <w:divBdr>
        <w:top w:val="none" w:sz="0" w:space="0" w:color="auto"/>
        <w:left w:val="none" w:sz="0" w:space="0" w:color="auto"/>
        <w:bottom w:val="none" w:sz="0" w:space="0" w:color="auto"/>
        <w:right w:val="none" w:sz="0" w:space="0" w:color="auto"/>
      </w:divBdr>
    </w:div>
    <w:div w:id="1306352167">
      <w:bodyDiv w:val="1"/>
      <w:marLeft w:val="0"/>
      <w:marRight w:val="0"/>
      <w:marTop w:val="0"/>
      <w:marBottom w:val="0"/>
      <w:divBdr>
        <w:top w:val="none" w:sz="0" w:space="0" w:color="auto"/>
        <w:left w:val="none" w:sz="0" w:space="0" w:color="auto"/>
        <w:bottom w:val="none" w:sz="0" w:space="0" w:color="auto"/>
        <w:right w:val="none" w:sz="0" w:space="0" w:color="auto"/>
      </w:divBdr>
    </w:div>
    <w:div w:id="1315405144">
      <w:bodyDiv w:val="1"/>
      <w:marLeft w:val="0"/>
      <w:marRight w:val="0"/>
      <w:marTop w:val="0"/>
      <w:marBottom w:val="0"/>
      <w:divBdr>
        <w:top w:val="none" w:sz="0" w:space="0" w:color="auto"/>
        <w:left w:val="none" w:sz="0" w:space="0" w:color="auto"/>
        <w:bottom w:val="none" w:sz="0" w:space="0" w:color="auto"/>
        <w:right w:val="none" w:sz="0" w:space="0" w:color="auto"/>
      </w:divBdr>
    </w:div>
    <w:div w:id="1319579001">
      <w:bodyDiv w:val="1"/>
      <w:marLeft w:val="0"/>
      <w:marRight w:val="0"/>
      <w:marTop w:val="0"/>
      <w:marBottom w:val="0"/>
      <w:divBdr>
        <w:top w:val="none" w:sz="0" w:space="0" w:color="auto"/>
        <w:left w:val="none" w:sz="0" w:space="0" w:color="auto"/>
        <w:bottom w:val="none" w:sz="0" w:space="0" w:color="auto"/>
        <w:right w:val="none" w:sz="0" w:space="0" w:color="auto"/>
      </w:divBdr>
    </w:div>
    <w:div w:id="1326082388">
      <w:bodyDiv w:val="1"/>
      <w:marLeft w:val="0"/>
      <w:marRight w:val="0"/>
      <w:marTop w:val="0"/>
      <w:marBottom w:val="0"/>
      <w:divBdr>
        <w:top w:val="none" w:sz="0" w:space="0" w:color="auto"/>
        <w:left w:val="none" w:sz="0" w:space="0" w:color="auto"/>
        <w:bottom w:val="none" w:sz="0" w:space="0" w:color="auto"/>
        <w:right w:val="none" w:sz="0" w:space="0" w:color="auto"/>
      </w:divBdr>
    </w:div>
    <w:div w:id="1326545831">
      <w:bodyDiv w:val="1"/>
      <w:marLeft w:val="0"/>
      <w:marRight w:val="0"/>
      <w:marTop w:val="0"/>
      <w:marBottom w:val="0"/>
      <w:divBdr>
        <w:top w:val="none" w:sz="0" w:space="0" w:color="auto"/>
        <w:left w:val="none" w:sz="0" w:space="0" w:color="auto"/>
        <w:bottom w:val="none" w:sz="0" w:space="0" w:color="auto"/>
        <w:right w:val="none" w:sz="0" w:space="0" w:color="auto"/>
      </w:divBdr>
    </w:div>
    <w:div w:id="1328629647">
      <w:bodyDiv w:val="1"/>
      <w:marLeft w:val="0"/>
      <w:marRight w:val="0"/>
      <w:marTop w:val="0"/>
      <w:marBottom w:val="0"/>
      <w:divBdr>
        <w:top w:val="none" w:sz="0" w:space="0" w:color="auto"/>
        <w:left w:val="none" w:sz="0" w:space="0" w:color="auto"/>
        <w:bottom w:val="none" w:sz="0" w:space="0" w:color="auto"/>
        <w:right w:val="none" w:sz="0" w:space="0" w:color="auto"/>
      </w:divBdr>
    </w:div>
    <w:div w:id="1328708885">
      <w:bodyDiv w:val="1"/>
      <w:marLeft w:val="0"/>
      <w:marRight w:val="0"/>
      <w:marTop w:val="0"/>
      <w:marBottom w:val="0"/>
      <w:divBdr>
        <w:top w:val="none" w:sz="0" w:space="0" w:color="auto"/>
        <w:left w:val="none" w:sz="0" w:space="0" w:color="auto"/>
        <w:bottom w:val="none" w:sz="0" w:space="0" w:color="auto"/>
        <w:right w:val="none" w:sz="0" w:space="0" w:color="auto"/>
      </w:divBdr>
    </w:div>
    <w:div w:id="1334332724">
      <w:bodyDiv w:val="1"/>
      <w:marLeft w:val="0"/>
      <w:marRight w:val="0"/>
      <w:marTop w:val="0"/>
      <w:marBottom w:val="0"/>
      <w:divBdr>
        <w:top w:val="none" w:sz="0" w:space="0" w:color="auto"/>
        <w:left w:val="none" w:sz="0" w:space="0" w:color="auto"/>
        <w:bottom w:val="none" w:sz="0" w:space="0" w:color="auto"/>
        <w:right w:val="none" w:sz="0" w:space="0" w:color="auto"/>
      </w:divBdr>
    </w:div>
    <w:div w:id="1354725598">
      <w:bodyDiv w:val="1"/>
      <w:marLeft w:val="0"/>
      <w:marRight w:val="0"/>
      <w:marTop w:val="0"/>
      <w:marBottom w:val="0"/>
      <w:divBdr>
        <w:top w:val="none" w:sz="0" w:space="0" w:color="auto"/>
        <w:left w:val="none" w:sz="0" w:space="0" w:color="auto"/>
        <w:bottom w:val="none" w:sz="0" w:space="0" w:color="auto"/>
        <w:right w:val="none" w:sz="0" w:space="0" w:color="auto"/>
      </w:divBdr>
    </w:div>
    <w:div w:id="1363439391">
      <w:bodyDiv w:val="1"/>
      <w:marLeft w:val="0"/>
      <w:marRight w:val="0"/>
      <w:marTop w:val="0"/>
      <w:marBottom w:val="0"/>
      <w:divBdr>
        <w:top w:val="none" w:sz="0" w:space="0" w:color="auto"/>
        <w:left w:val="none" w:sz="0" w:space="0" w:color="auto"/>
        <w:bottom w:val="none" w:sz="0" w:space="0" w:color="auto"/>
        <w:right w:val="none" w:sz="0" w:space="0" w:color="auto"/>
      </w:divBdr>
    </w:div>
    <w:div w:id="1370229469">
      <w:bodyDiv w:val="1"/>
      <w:marLeft w:val="0"/>
      <w:marRight w:val="0"/>
      <w:marTop w:val="0"/>
      <w:marBottom w:val="0"/>
      <w:divBdr>
        <w:top w:val="none" w:sz="0" w:space="0" w:color="auto"/>
        <w:left w:val="none" w:sz="0" w:space="0" w:color="auto"/>
        <w:bottom w:val="none" w:sz="0" w:space="0" w:color="auto"/>
        <w:right w:val="none" w:sz="0" w:space="0" w:color="auto"/>
      </w:divBdr>
    </w:div>
    <w:div w:id="1383098639">
      <w:bodyDiv w:val="1"/>
      <w:marLeft w:val="0"/>
      <w:marRight w:val="0"/>
      <w:marTop w:val="0"/>
      <w:marBottom w:val="0"/>
      <w:divBdr>
        <w:top w:val="none" w:sz="0" w:space="0" w:color="auto"/>
        <w:left w:val="none" w:sz="0" w:space="0" w:color="auto"/>
        <w:bottom w:val="none" w:sz="0" w:space="0" w:color="auto"/>
        <w:right w:val="none" w:sz="0" w:space="0" w:color="auto"/>
      </w:divBdr>
    </w:div>
    <w:div w:id="1392731339">
      <w:bodyDiv w:val="1"/>
      <w:marLeft w:val="0"/>
      <w:marRight w:val="0"/>
      <w:marTop w:val="0"/>
      <w:marBottom w:val="0"/>
      <w:divBdr>
        <w:top w:val="none" w:sz="0" w:space="0" w:color="auto"/>
        <w:left w:val="none" w:sz="0" w:space="0" w:color="auto"/>
        <w:bottom w:val="none" w:sz="0" w:space="0" w:color="auto"/>
        <w:right w:val="none" w:sz="0" w:space="0" w:color="auto"/>
      </w:divBdr>
    </w:div>
    <w:div w:id="1394814707">
      <w:bodyDiv w:val="1"/>
      <w:marLeft w:val="0"/>
      <w:marRight w:val="0"/>
      <w:marTop w:val="0"/>
      <w:marBottom w:val="0"/>
      <w:divBdr>
        <w:top w:val="none" w:sz="0" w:space="0" w:color="auto"/>
        <w:left w:val="none" w:sz="0" w:space="0" w:color="auto"/>
        <w:bottom w:val="none" w:sz="0" w:space="0" w:color="auto"/>
        <w:right w:val="none" w:sz="0" w:space="0" w:color="auto"/>
      </w:divBdr>
    </w:div>
    <w:div w:id="1396778404">
      <w:bodyDiv w:val="1"/>
      <w:marLeft w:val="0"/>
      <w:marRight w:val="0"/>
      <w:marTop w:val="0"/>
      <w:marBottom w:val="0"/>
      <w:divBdr>
        <w:top w:val="none" w:sz="0" w:space="0" w:color="auto"/>
        <w:left w:val="none" w:sz="0" w:space="0" w:color="auto"/>
        <w:bottom w:val="none" w:sz="0" w:space="0" w:color="auto"/>
        <w:right w:val="none" w:sz="0" w:space="0" w:color="auto"/>
      </w:divBdr>
    </w:div>
    <w:div w:id="1419787263">
      <w:bodyDiv w:val="1"/>
      <w:marLeft w:val="0"/>
      <w:marRight w:val="0"/>
      <w:marTop w:val="0"/>
      <w:marBottom w:val="0"/>
      <w:divBdr>
        <w:top w:val="none" w:sz="0" w:space="0" w:color="auto"/>
        <w:left w:val="none" w:sz="0" w:space="0" w:color="auto"/>
        <w:bottom w:val="none" w:sz="0" w:space="0" w:color="auto"/>
        <w:right w:val="none" w:sz="0" w:space="0" w:color="auto"/>
      </w:divBdr>
    </w:div>
    <w:div w:id="1428112506">
      <w:bodyDiv w:val="1"/>
      <w:marLeft w:val="0"/>
      <w:marRight w:val="0"/>
      <w:marTop w:val="0"/>
      <w:marBottom w:val="0"/>
      <w:divBdr>
        <w:top w:val="none" w:sz="0" w:space="0" w:color="auto"/>
        <w:left w:val="none" w:sz="0" w:space="0" w:color="auto"/>
        <w:bottom w:val="none" w:sz="0" w:space="0" w:color="auto"/>
        <w:right w:val="none" w:sz="0" w:space="0" w:color="auto"/>
      </w:divBdr>
    </w:div>
    <w:div w:id="1441140521">
      <w:bodyDiv w:val="1"/>
      <w:marLeft w:val="0"/>
      <w:marRight w:val="0"/>
      <w:marTop w:val="0"/>
      <w:marBottom w:val="0"/>
      <w:divBdr>
        <w:top w:val="none" w:sz="0" w:space="0" w:color="auto"/>
        <w:left w:val="none" w:sz="0" w:space="0" w:color="auto"/>
        <w:bottom w:val="none" w:sz="0" w:space="0" w:color="auto"/>
        <w:right w:val="none" w:sz="0" w:space="0" w:color="auto"/>
      </w:divBdr>
    </w:div>
    <w:div w:id="1448892420">
      <w:bodyDiv w:val="1"/>
      <w:marLeft w:val="0"/>
      <w:marRight w:val="0"/>
      <w:marTop w:val="0"/>
      <w:marBottom w:val="0"/>
      <w:divBdr>
        <w:top w:val="none" w:sz="0" w:space="0" w:color="auto"/>
        <w:left w:val="none" w:sz="0" w:space="0" w:color="auto"/>
        <w:bottom w:val="none" w:sz="0" w:space="0" w:color="auto"/>
        <w:right w:val="none" w:sz="0" w:space="0" w:color="auto"/>
      </w:divBdr>
    </w:div>
    <w:div w:id="1452480056">
      <w:bodyDiv w:val="1"/>
      <w:marLeft w:val="0"/>
      <w:marRight w:val="0"/>
      <w:marTop w:val="0"/>
      <w:marBottom w:val="0"/>
      <w:divBdr>
        <w:top w:val="none" w:sz="0" w:space="0" w:color="auto"/>
        <w:left w:val="none" w:sz="0" w:space="0" w:color="auto"/>
        <w:bottom w:val="none" w:sz="0" w:space="0" w:color="auto"/>
        <w:right w:val="none" w:sz="0" w:space="0" w:color="auto"/>
      </w:divBdr>
    </w:div>
    <w:div w:id="1455903791">
      <w:bodyDiv w:val="1"/>
      <w:marLeft w:val="0"/>
      <w:marRight w:val="0"/>
      <w:marTop w:val="0"/>
      <w:marBottom w:val="0"/>
      <w:divBdr>
        <w:top w:val="none" w:sz="0" w:space="0" w:color="auto"/>
        <w:left w:val="none" w:sz="0" w:space="0" w:color="auto"/>
        <w:bottom w:val="none" w:sz="0" w:space="0" w:color="auto"/>
        <w:right w:val="none" w:sz="0" w:space="0" w:color="auto"/>
      </w:divBdr>
    </w:div>
    <w:div w:id="1456872301">
      <w:bodyDiv w:val="1"/>
      <w:marLeft w:val="0"/>
      <w:marRight w:val="0"/>
      <w:marTop w:val="0"/>
      <w:marBottom w:val="0"/>
      <w:divBdr>
        <w:top w:val="none" w:sz="0" w:space="0" w:color="auto"/>
        <w:left w:val="none" w:sz="0" w:space="0" w:color="auto"/>
        <w:bottom w:val="none" w:sz="0" w:space="0" w:color="auto"/>
        <w:right w:val="none" w:sz="0" w:space="0" w:color="auto"/>
      </w:divBdr>
    </w:div>
    <w:div w:id="1465077572">
      <w:bodyDiv w:val="1"/>
      <w:marLeft w:val="0"/>
      <w:marRight w:val="0"/>
      <w:marTop w:val="0"/>
      <w:marBottom w:val="0"/>
      <w:divBdr>
        <w:top w:val="none" w:sz="0" w:space="0" w:color="auto"/>
        <w:left w:val="none" w:sz="0" w:space="0" w:color="auto"/>
        <w:bottom w:val="none" w:sz="0" w:space="0" w:color="auto"/>
        <w:right w:val="none" w:sz="0" w:space="0" w:color="auto"/>
      </w:divBdr>
    </w:div>
    <w:div w:id="1471554246">
      <w:bodyDiv w:val="1"/>
      <w:marLeft w:val="0"/>
      <w:marRight w:val="0"/>
      <w:marTop w:val="0"/>
      <w:marBottom w:val="0"/>
      <w:divBdr>
        <w:top w:val="none" w:sz="0" w:space="0" w:color="auto"/>
        <w:left w:val="none" w:sz="0" w:space="0" w:color="auto"/>
        <w:bottom w:val="none" w:sz="0" w:space="0" w:color="auto"/>
        <w:right w:val="none" w:sz="0" w:space="0" w:color="auto"/>
      </w:divBdr>
    </w:div>
    <w:div w:id="1476069770">
      <w:bodyDiv w:val="1"/>
      <w:marLeft w:val="0"/>
      <w:marRight w:val="0"/>
      <w:marTop w:val="0"/>
      <w:marBottom w:val="0"/>
      <w:divBdr>
        <w:top w:val="none" w:sz="0" w:space="0" w:color="auto"/>
        <w:left w:val="none" w:sz="0" w:space="0" w:color="auto"/>
        <w:bottom w:val="none" w:sz="0" w:space="0" w:color="auto"/>
        <w:right w:val="none" w:sz="0" w:space="0" w:color="auto"/>
      </w:divBdr>
    </w:div>
    <w:div w:id="1480223611">
      <w:bodyDiv w:val="1"/>
      <w:marLeft w:val="0"/>
      <w:marRight w:val="0"/>
      <w:marTop w:val="0"/>
      <w:marBottom w:val="0"/>
      <w:divBdr>
        <w:top w:val="none" w:sz="0" w:space="0" w:color="auto"/>
        <w:left w:val="none" w:sz="0" w:space="0" w:color="auto"/>
        <w:bottom w:val="none" w:sz="0" w:space="0" w:color="auto"/>
        <w:right w:val="none" w:sz="0" w:space="0" w:color="auto"/>
      </w:divBdr>
    </w:div>
    <w:div w:id="1507672553">
      <w:bodyDiv w:val="1"/>
      <w:marLeft w:val="0"/>
      <w:marRight w:val="0"/>
      <w:marTop w:val="0"/>
      <w:marBottom w:val="0"/>
      <w:divBdr>
        <w:top w:val="none" w:sz="0" w:space="0" w:color="auto"/>
        <w:left w:val="none" w:sz="0" w:space="0" w:color="auto"/>
        <w:bottom w:val="none" w:sz="0" w:space="0" w:color="auto"/>
        <w:right w:val="none" w:sz="0" w:space="0" w:color="auto"/>
      </w:divBdr>
    </w:div>
    <w:div w:id="1518353303">
      <w:bodyDiv w:val="1"/>
      <w:marLeft w:val="0"/>
      <w:marRight w:val="0"/>
      <w:marTop w:val="0"/>
      <w:marBottom w:val="0"/>
      <w:divBdr>
        <w:top w:val="none" w:sz="0" w:space="0" w:color="auto"/>
        <w:left w:val="none" w:sz="0" w:space="0" w:color="auto"/>
        <w:bottom w:val="none" w:sz="0" w:space="0" w:color="auto"/>
        <w:right w:val="none" w:sz="0" w:space="0" w:color="auto"/>
      </w:divBdr>
    </w:div>
    <w:div w:id="1519007704">
      <w:bodyDiv w:val="1"/>
      <w:marLeft w:val="0"/>
      <w:marRight w:val="0"/>
      <w:marTop w:val="0"/>
      <w:marBottom w:val="0"/>
      <w:divBdr>
        <w:top w:val="none" w:sz="0" w:space="0" w:color="auto"/>
        <w:left w:val="none" w:sz="0" w:space="0" w:color="auto"/>
        <w:bottom w:val="none" w:sz="0" w:space="0" w:color="auto"/>
        <w:right w:val="none" w:sz="0" w:space="0" w:color="auto"/>
      </w:divBdr>
    </w:div>
    <w:div w:id="1520970636">
      <w:bodyDiv w:val="1"/>
      <w:marLeft w:val="0"/>
      <w:marRight w:val="0"/>
      <w:marTop w:val="0"/>
      <w:marBottom w:val="0"/>
      <w:divBdr>
        <w:top w:val="none" w:sz="0" w:space="0" w:color="auto"/>
        <w:left w:val="none" w:sz="0" w:space="0" w:color="auto"/>
        <w:bottom w:val="none" w:sz="0" w:space="0" w:color="auto"/>
        <w:right w:val="none" w:sz="0" w:space="0" w:color="auto"/>
      </w:divBdr>
    </w:div>
    <w:div w:id="1523857728">
      <w:bodyDiv w:val="1"/>
      <w:marLeft w:val="0"/>
      <w:marRight w:val="0"/>
      <w:marTop w:val="0"/>
      <w:marBottom w:val="0"/>
      <w:divBdr>
        <w:top w:val="none" w:sz="0" w:space="0" w:color="auto"/>
        <w:left w:val="none" w:sz="0" w:space="0" w:color="auto"/>
        <w:bottom w:val="none" w:sz="0" w:space="0" w:color="auto"/>
        <w:right w:val="none" w:sz="0" w:space="0" w:color="auto"/>
      </w:divBdr>
    </w:div>
    <w:div w:id="1531070899">
      <w:bodyDiv w:val="1"/>
      <w:marLeft w:val="0"/>
      <w:marRight w:val="0"/>
      <w:marTop w:val="0"/>
      <w:marBottom w:val="0"/>
      <w:divBdr>
        <w:top w:val="none" w:sz="0" w:space="0" w:color="auto"/>
        <w:left w:val="none" w:sz="0" w:space="0" w:color="auto"/>
        <w:bottom w:val="none" w:sz="0" w:space="0" w:color="auto"/>
        <w:right w:val="none" w:sz="0" w:space="0" w:color="auto"/>
      </w:divBdr>
    </w:div>
    <w:div w:id="1551116167">
      <w:bodyDiv w:val="1"/>
      <w:marLeft w:val="0"/>
      <w:marRight w:val="0"/>
      <w:marTop w:val="0"/>
      <w:marBottom w:val="0"/>
      <w:divBdr>
        <w:top w:val="none" w:sz="0" w:space="0" w:color="auto"/>
        <w:left w:val="none" w:sz="0" w:space="0" w:color="auto"/>
        <w:bottom w:val="none" w:sz="0" w:space="0" w:color="auto"/>
        <w:right w:val="none" w:sz="0" w:space="0" w:color="auto"/>
      </w:divBdr>
    </w:div>
    <w:div w:id="1551965095">
      <w:bodyDiv w:val="1"/>
      <w:marLeft w:val="0"/>
      <w:marRight w:val="0"/>
      <w:marTop w:val="0"/>
      <w:marBottom w:val="0"/>
      <w:divBdr>
        <w:top w:val="none" w:sz="0" w:space="0" w:color="auto"/>
        <w:left w:val="none" w:sz="0" w:space="0" w:color="auto"/>
        <w:bottom w:val="none" w:sz="0" w:space="0" w:color="auto"/>
        <w:right w:val="none" w:sz="0" w:space="0" w:color="auto"/>
      </w:divBdr>
    </w:div>
    <w:div w:id="1560628176">
      <w:bodyDiv w:val="1"/>
      <w:marLeft w:val="0"/>
      <w:marRight w:val="0"/>
      <w:marTop w:val="0"/>
      <w:marBottom w:val="0"/>
      <w:divBdr>
        <w:top w:val="none" w:sz="0" w:space="0" w:color="auto"/>
        <w:left w:val="none" w:sz="0" w:space="0" w:color="auto"/>
        <w:bottom w:val="none" w:sz="0" w:space="0" w:color="auto"/>
        <w:right w:val="none" w:sz="0" w:space="0" w:color="auto"/>
      </w:divBdr>
    </w:div>
    <w:div w:id="1560940935">
      <w:bodyDiv w:val="1"/>
      <w:marLeft w:val="0"/>
      <w:marRight w:val="0"/>
      <w:marTop w:val="0"/>
      <w:marBottom w:val="0"/>
      <w:divBdr>
        <w:top w:val="none" w:sz="0" w:space="0" w:color="auto"/>
        <w:left w:val="none" w:sz="0" w:space="0" w:color="auto"/>
        <w:bottom w:val="none" w:sz="0" w:space="0" w:color="auto"/>
        <w:right w:val="none" w:sz="0" w:space="0" w:color="auto"/>
      </w:divBdr>
    </w:div>
    <w:div w:id="1565677011">
      <w:bodyDiv w:val="1"/>
      <w:marLeft w:val="0"/>
      <w:marRight w:val="0"/>
      <w:marTop w:val="0"/>
      <w:marBottom w:val="0"/>
      <w:divBdr>
        <w:top w:val="none" w:sz="0" w:space="0" w:color="auto"/>
        <w:left w:val="none" w:sz="0" w:space="0" w:color="auto"/>
        <w:bottom w:val="none" w:sz="0" w:space="0" w:color="auto"/>
        <w:right w:val="none" w:sz="0" w:space="0" w:color="auto"/>
      </w:divBdr>
    </w:div>
    <w:div w:id="1565991874">
      <w:bodyDiv w:val="1"/>
      <w:marLeft w:val="0"/>
      <w:marRight w:val="0"/>
      <w:marTop w:val="0"/>
      <w:marBottom w:val="0"/>
      <w:divBdr>
        <w:top w:val="none" w:sz="0" w:space="0" w:color="auto"/>
        <w:left w:val="none" w:sz="0" w:space="0" w:color="auto"/>
        <w:bottom w:val="none" w:sz="0" w:space="0" w:color="auto"/>
        <w:right w:val="none" w:sz="0" w:space="0" w:color="auto"/>
      </w:divBdr>
    </w:div>
    <w:div w:id="1568875864">
      <w:bodyDiv w:val="1"/>
      <w:marLeft w:val="0"/>
      <w:marRight w:val="0"/>
      <w:marTop w:val="0"/>
      <w:marBottom w:val="0"/>
      <w:divBdr>
        <w:top w:val="none" w:sz="0" w:space="0" w:color="auto"/>
        <w:left w:val="none" w:sz="0" w:space="0" w:color="auto"/>
        <w:bottom w:val="none" w:sz="0" w:space="0" w:color="auto"/>
        <w:right w:val="none" w:sz="0" w:space="0" w:color="auto"/>
      </w:divBdr>
    </w:div>
    <w:div w:id="1574117561">
      <w:bodyDiv w:val="1"/>
      <w:marLeft w:val="0"/>
      <w:marRight w:val="0"/>
      <w:marTop w:val="0"/>
      <w:marBottom w:val="0"/>
      <w:divBdr>
        <w:top w:val="none" w:sz="0" w:space="0" w:color="auto"/>
        <w:left w:val="none" w:sz="0" w:space="0" w:color="auto"/>
        <w:bottom w:val="none" w:sz="0" w:space="0" w:color="auto"/>
        <w:right w:val="none" w:sz="0" w:space="0" w:color="auto"/>
      </w:divBdr>
    </w:div>
    <w:div w:id="1578515789">
      <w:bodyDiv w:val="1"/>
      <w:marLeft w:val="0"/>
      <w:marRight w:val="0"/>
      <w:marTop w:val="0"/>
      <w:marBottom w:val="0"/>
      <w:divBdr>
        <w:top w:val="none" w:sz="0" w:space="0" w:color="auto"/>
        <w:left w:val="none" w:sz="0" w:space="0" w:color="auto"/>
        <w:bottom w:val="none" w:sz="0" w:space="0" w:color="auto"/>
        <w:right w:val="none" w:sz="0" w:space="0" w:color="auto"/>
      </w:divBdr>
    </w:div>
    <w:div w:id="1598706382">
      <w:bodyDiv w:val="1"/>
      <w:marLeft w:val="0"/>
      <w:marRight w:val="0"/>
      <w:marTop w:val="0"/>
      <w:marBottom w:val="0"/>
      <w:divBdr>
        <w:top w:val="none" w:sz="0" w:space="0" w:color="auto"/>
        <w:left w:val="none" w:sz="0" w:space="0" w:color="auto"/>
        <w:bottom w:val="none" w:sz="0" w:space="0" w:color="auto"/>
        <w:right w:val="none" w:sz="0" w:space="0" w:color="auto"/>
      </w:divBdr>
    </w:div>
    <w:div w:id="1603999271">
      <w:bodyDiv w:val="1"/>
      <w:marLeft w:val="0"/>
      <w:marRight w:val="0"/>
      <w:marTop w:val="0"/>
      <w:marBottom w:val="0"/>
      <w:divBdr>
        <w:top w:val="none" w:sz="0" w:space="0" w:color="auto"/>
        <w:left w:val="none" w:sz="0" w:space="0" w:color="auto"/>
        <w:bottom w:val="none" w:sz="0" w:space="0" w:color="auto"/>
        <w:right w:val="none" w:sz="0" w:space="0" w:color="auto"/>
      </w:divBdr>
    </w:div>
    <w:div w:id="1611357420">
      <w:bodyDiv w:val="1"/>
      <w:marLeft w:val="0"/>
      <w:marRight w:val="0"/>
      <w:marTop w:val="0"/>
      <w:marBottom w:val="0"/>
      <w:divBdr>
        <w:top w:val="none" w:sz="0" w:space="0" w:color="auto"/>
        <w:left w:val="none" w:sz="0" w:space="0" w:color="auto"/>
        <w:bottom w:val="none" w:sz="0" w:space="0" w:color="auto"/>
        <w:right w:val="none" w:sz="0" w:space="0" w:color="auto"/>
      </w:divBdr>
    </w:div>
    <w:div w:id="1622226686">
      <w:bodyDiv w:val="1"/>
      <w:marLeft w:val="0"/>
      <w:marRight w:val="0"/>
      <w:marTop w:val="0"/>
      <w:marBottom w:val="0"/>
      <w:divBdr>
        <w:top w:val="none" w:sz="0" w:space="0" w:color="auto"/>
        <w:left w:val="none" w:sz="0" w:space="0" w:color="auto"/>
        <w:bottom w:val="none" w:sz="0" w:space="0" w:color="auto"/>
        <w:right w:val="none" w:sz="0" w:space="0" w:color="auto"/>
      </w:divBdr>
    </w:div>
    <w:div w:id="1626883452">
      <w:bodyDiv w:val="1"/>
      <w:marLeft w:val="0"/>
      <w:marRight w:val="0"/>
      <w:marTop w:val="0"/>
      <w:marBottom w:val="0"/>
      <w:divBdr>
        <w:top w:val="none" w:sz="0" w:space="0" w:color="auto"/>
        <w:left w:val="none" w:sz="0" w:space="0" w:color="auto"/>
        <w:bottom w:val="none" w:sz="0" w:space="0" w:color="auto"/>
        <w:right w:val="none" w:sz="0" w:space="0" w:color="auto"/>
      </w:divBdr>
    </w:div>
    <w:div w:id="1640761824">
      <w:bodyDiv w:val="1"/>
      <w:marLeft w:val="0"/>
      <w:marRight w:val="0"/>
      <w:marTop w:val="0"/>
      <w:marBottom w:val="0"/>
      <w:divBdr>
        <w:top w:val="none" w:sz="0" w:space="0" w:color="auto"/>
        <w:left w:val="none" w:sz="0" w:space="0" w:color="auto"/>
        <w:bottom w:val="none" w:sz="0" w:space="0" w:color="auto"/>
        <w:right w:val="none" w:sz="0" w:space="0" w:color="auto"/>
      </w:divBdr>
    </w:div>
    <w:div w:id="1660887217">
      <w:bodyDiv w:val="1"/>
      <w:marLeft w:val="0"/>
      <w:marRight w:val="0"/>
      <w:marTop w:val="0"/>
      <w:marBottom w:val="0"/>
      <w:divBdr>
        <w:top w:val="none" w:sz="0" w:space="0" w:color="auto"/>
        <w:left w:val="none" w:sz="0" w:space="0" w:color="auto"/>
        <w:bottom w:val="none" w:sz="0" w:space="0" w:color="auto"/>
        <w:right w:val="none" w:sz="0" w:space="0" w:color="auto"/>
      </w:divBdr>
    </w:div>
    <w:div w:id="1670524044">
      <w:bodyDiv w:val="1"/>
      <w:marLeft w:val="0"/>
      <w:marRight w:val="0"/>
      <w:marTop w:val="0"/>
      <w:marBottom w:val="0"/>
      <w:divBdr>
        <w:top w:val="none" w:sz="0" w:space="0" w:color="auto"/>
        <w:left w:val="none" w:sz="0" w:space="0" w:color="auto"/>
        <w:bottom w:val="none" w:sz="0" w:space="0" w:color="auto"/>
        <w:right w:val="none" w:sz="0" w:space="0" w:color="auto"/>
      </w:divBdr>
    </w:div>
    <w:div w:id="1675376453">
      <w:bodyDiv w:val="1"/>
      <w:marLeft w:val="0"/>
      <w:marRight w:val="0"/>
      <w:marTop w:val="0"/>
      <w:marBottom w:val="0"/>
      <w:divBdr>
        <w:top w:val="none" w:sz="0" w:space="0" w:color="auto"/>
        <w:left w:val="none" w:sz="0" w:space="0" w:color="auto"/>
        <w:bottom w:val="none" w:sz="0" w:space="0" w:color="auto"/>
        <w:right w:val="none" w:sz="0" w:space="0" w:color="auto"/>
      </w:divBdr>
    </w:div>
    <w:div w:id="1701512326">
      <w:bodyDiv w:val="1"/>
      <w:marLeft w:val="0"/>
      <w:marRight w:val="0"/>
      <w:marTop w:val="0"/>
      <w:marBottom w:val="0"/>
      <w:divBdr>
        <w:top w:val="none" w:sz="0" w:space="0" w:color="auto"/>
        <w:left w:val="none" w:sz="0" w:space="0" w:color="auto"/>
        <w:bottom w:val="none" w:sz="0" w:space="0" w:color="auto"/>
        <w:right w:val="none" w:sz="0" w:space="0" w:color="auto"/>
      </w:divBdr>
    </w:div>
    <w:div w:id="1742555456">
      <w:bodyDiv w:val="1"/>
      <w:marLeft w:val="0"/>
      <w:marRight w:val="0"/>
      <w:marTop w:val="0"/>
      <w:marBottom w:val="0"/>
      <w:divBdr>
        <w:top w:val="none" w:sz="0" w:space="0" w:color="auto"/>
        <w:left w:val="none" w:sz="0" w:space="0" w:color="auto"/>
        <w:bottom w:val="none" w:sz="0" w:space="0" w:color="auto"/>
        <w:right w:val="none" w:sz="0" w:space="0" w:color="auto"/>
      </w:divBdr>
    </w:div>
    <w:div w:id="1743331323">
      <w:bodyDiv w:val="1"/>
      <w:marLeft w:val="0"/>
      <w:marRight w:val="0"/>
      <w:marTop w:val="0"/>
      <w:marBottom w:val="0"/>
      <w:divBdr>
        <w:top w:val="none" w:sz="0" w:space="0" w:color="auto"/>
        <w:left w:val="none" w:sz="0" w:space="0" w:color="auto"/>
        <w:bottom w:val="none" w:sz="0" w:space="0" w:color="auto"/>
        <w:right w:val="none" w:sz="0" w:space="0" w:color="auto"/>
      </w:divBdr>
    </w:div>
    <w:div w:id="1751386261">
      <w:bodyDiv w:val="1"/>
      <w:marLeft w:val="0"/>
      <w:marRight w:val="0"/>
      <w:marTop w:val="0"/>
      <w:marBottom w:val="0"/>
      <w:divBdr>
        <w:top w:val="none" w:sz="0" w:space="0" w:color="auto"/>
        <w:left w:val="none" w:sz="0" w:space="0" w:color="auto"/>
        <w:bottom w:val="none" w:sz="0" w:space="0" w:color="auto"/>
        <w:right w:val="none" w:sz="0" w:space="0" w:color="auto"/>
      </w:divBdr>
    </w:div>
    <w:div w:id="1756239922">
      <w:bodyDiv w:val="1"/>
      <w:marLeft w:val="0"/>
      <w:marRight w:val="0"/>
      <w:marTop w:val="0"/>
      <w:marBottom w:val="0"/>
      <w:divBdr>
        <w:top w:val="none" w:sz="0" w:space="0" w:color="auto"/>
        <w:left w:val="none" w:sz="0" w:space="0" w:color="auto"/>
        <w:bottom w:val="none" w:sz="0" w:space="0" w:color="auto"/>
        <w:right w:val="none" w:sz="0" w:space="0" w:color="auto"/>
      </w:divBdr>
    </w:div>
    <w:div w:id="1767454701">
      <w:bodyDiv w:val="1"/>
      <w:marLeft w:val="0"/>
      <w:marRight w:val="0"/>
      <w:marTop w:val="0"/>
      <w:marBottom w:val="0"/>
      <w:divBdr>
        <w:top w:val="none" w:sz="0" w:space="0" w:color="auto"/>
        <w:left w:val="none" w:sz="0" w:space="0" w:color="auto"/>
        <w:bottom w:val="none" w:sz="0" w:space="0" w:color="auto"/>
        <w:right w:val="none" w:sz="0" w:space="0" w:color="auto"/>
      </w:divBdr>
    </w:div>
    <w:div w:id="1803040430">
      <w:bodyDiv w:val="1"/>
      <w:marLeft w:val="0"/>
      <w:marRight w:val="0"/>
      <w:marTop w:val="0"/>
      <w:marBottom w:val="0"/>
      <w:divBdr>
        <w:top w:val="none" w:sz="0" w:space="0" w:color="auto"/>
        <w:left w:val="none" w:sz="0" w:space="0" w:color="auto"/>
        <w:bottom w:val="none" w:sz="0" w:space="0" w:color="auto"/>
        <w:right w:val="none" w:sz="0" w:space="0" w:color="auto"/>
      </w:divBdr>
    </w:div>
    <w:div w:id="1824882546">
      <w:bodyDiv w:val="1"/>
      <w:marLeft w:val="0"/>
      <w:marRight w:val="0"/>
      <w:marTop w:val="0"/>
      <w:marBottom w:val="0"/>
      <w:divBdr>
        <w:top w:val="none" w:sz="0" w:space="0" w:color="auto"/>
        <w:left w:val="none" w:sz="0" w:space="0" w:color="auto"/>
        <w:bottom w:val="none" w:sz="0" w:space="0" w:color="auto"/>
        <w:right w:val="none" w:sz="0" w:space="0" w:color="auto"/>
      </w:divBdr>
    </w:div>
    <w:div w:id="1834103063">
      <w:bodyDiv w:val="1"/>
      <w:marLeft w:val="0"/>
      <w:marRight w:val="0"/>
      <w:marTop w:val="0"/>
      <w:marBottom w:val="0"/>
      <w:divBdr>
        <w:top w:val="none" w:sz="0" w:space="0" w:color="auto"/>
        <w:left w:val="none" w:sz="0" w:space="0" w:color="auto"/>
        <w:bottom w:val="none" w:sz="0" w:space="0" w:color="auto"/>
        <w:right w:val="none" w:sz="0" w:space="0" w:color="auto"/>
      </w:divBdr>
    </w:div>
    <w:div w:id="1840807007">
      <w:bodyDiv w:val="1"/>
      <w:marLeft w:val="0"/>
      <w:marRight w:val="0"/>
      <w:marTop w:val="0"/>
      <w:marBottom w:val="0"/>
      <w:divBdr>
        <w:top w:val="none" w:sz="0" w:space="0" w:color="auto"/>
        <w:left w:val="none" w:sz="0" w:space="0" w:color="auto"/>
        <w:bottom w:val="none" w:sz="0" w:space="0" w:color="auto"/>
        <w:right w:val="none" w:sz="0" w:space="0" w:color="auto"/>
      </w:divBdr>
    </w:div>
    <w:div w:id="1906602598">
      <w:bodyDiv w:val="1"/>
      <w:marLeft w:val="0"/>
      <w:marRight w:val="0"/>
      <w:marTop w:val="0"/>
      <w:marBottom w:val="0"/>
      <w:divBdr>
        <w:top w:val="none" w:sz="0" w:space="0" w:color="auto"/>
        <w:left w:val="none" w:sz="0" w:space="0" w:color="auto"/>
        <w:bottom w:val="none" w:sz="0" w:space="0" w:color="auto"/>
        <w:right w:val="none" w:sz="0" w:space="0" w:color="auto"/>
      </w:divBdr>
    </w:div>
    <w:div w:id="1944531518">
      <w:bodyDiv w:val="1"/>
      <w:marLeft w:val="0"/>
      <w:marRight w:val="0"/>
      <w:marTop w:val="0"/>
      <w:marBottom w:val="0"/>
      <w:divBdr>
        <w:top w:val="none" w:sz="0" w:space="0" w:color="auto"/>
        <w:left w:val="none" w:sz="0" w:space="0" w:color="auto"/>
        <w:bottom w:val="none" w:sz="0" w:space="0" w:color="auto"/>
        <w:right w:val="none" w:sz="0" w:space="0" w:color="auto"/>
      </w:divBdr>
    </w:div>
    <w:div w:id="1950045468">
      <w:bodyDiv w:val="1"/>
      <w:marLeft w:val="0"/>
      <w:marRight w:val="0"/>
      <w:marTop w:val="0"/>
      <w:marBottom w:val="0"/>
      <w:divBdr>
        <w:top w:val="none" w:sz="0" w:space="0" w:color="auto"/>
        <w:left w:val="none" w:sz="0" w:space="0" w:color="auto"/>
        <w:bottom w:val="none" w:sz="0" w:space="0" w:color="auto"/>
        <w:right w:val="none" w:sz="0" w:space="0" w:color="auto"/>
      </w:divBdr>
    </w:div>
    <w:div w:id="1967537675">
      <w:bodyDiv w:val="1"/>
      <w:marLeft w:val="0"/>
      <w:marRight w:val="0"/>
      <w:marTop w:val="0"/>
      <w:marBottom w:val="0"/>
      <w:divBdr>
        <w:top w:val="none" w:sz="0" w:space="0" w:color="auto"/>
        <w:left w:val="none" w:sz="0" w:space="0" w:color="auto"/>
        <w:bottom w:val="none" w:sz="0" w:space="0" w:color="auto"/>
        <w:right w:val="none" w:sz="0" w:space="0" w:color="auto"/>
      </w:divBdr>
    </w:div>
    <w:div w:id="1983652170">
      <w:bodyDiv w:val="1"/>
      <w:marLeft w:val="0"/>
      <w:marRight w:val="0"/>
      <w:marTop w:val="0"/>
      <w:marBottom w:val="0"/>
      <w:divBdr>
        <w:top w:val="none" w:sz="0" w:space="0" w:color="auto"/>
        <w:left w:val="none" w:sz="0" w:space="0" w:color="auto"/>
        <w:bottom w:val="none" w:sz="0" w:space="0" w:color="auto"/>
        <w:right w:val="none" w:sz="0" w:space="0" w:color="auto"/>
      </w:divBdr>
    </w:div>
    <w:div w:id="1988123336">
      <w:bodyDiv w:val="1"/>
      <w:marLeft w:val="0"/>
      <w:marRight w:val="0"/>
      <w:marTop w:val="0"/>
      <w:marBottom w:val="0"/>
      <w:divBdr>
        <w:top w:val="none" w:sz="0" w:space="0" w:color="auto"/>
        <w:left w:val="none" w:sz="0" w:space="0" w:color="auto"/>
        <w:bottom w:val="none" w:sz="0" w:space="0" w:color="auto"/>
        <w:right w:val="none" w:sz="0" w:space="0" w:color="auto"/>
      </w:divBdr>
    </w:div>
    <w:div w:id="1994405117">
      <w:bodyDiv w:val="1"/>
      <w:marLeft w:val="0"/>
      <w:marRight w:val="0"/>
      <w:marTop w:val="0"/>
      <w:marBottom w:val="0"/>
      <w:divBdr>
        <w:top w:val="none" w:sz="0" w:space="0" w:color="auto"/>
        <w:left w:val="none" w:sz="0" w:space="0" w:color="auto"/>
        <w:bottom w:val="none" w:sz="0" w:space="0" w:color="auto"/>
        <w:right w:val="none" w:sz="0" w:space="0" w:color="auto"/>
      </w:divBdr>
    </w:div>
    <w:div w:id="2004501346">
      <w:bodyDiv w:val="1"/>
      <w:marLeft w:val="0"/>
      <w:marRight w:val="0"/>
      <w:marTop w:val="0"/>
      <w:marBottom w:val="0"/>
      <w:divBdr>
        <w:top w:val="none" w:sz="0" w:space="0" w:color="auto"/>
        <w:left w:val="none" w:sz="0" w:space="0" w:color="auto"/>
        <w:bottom w:val="none" w:sz="0" w:space="0" w:color="auto"/>
        <w:right w:val="none" w:sz="0" w:space="0" w:color="auto"/>
      </w:divBdr>
    </w:div>
    <w:div w:id="2023774056">
      <w:bodyDiv w:val="1"/>
      <w:marLeft w:val="0"/>
      <w:marRight w:val="0"/>
      <w:marTop w:val="0"/>
      <w:marBottom w:val="0"/>
      <w:divBdr>
        <w:top w:val="none" w:sz="0" w:space="0" w:color="auto"/>
        <w:left w:val="none" w:sz="0" w:space="0" w:color="auto"/>
        <w:bottom w:val="none" w:sz="0" w:space="0" w:color="auto"/>
        <w:right w:val="none" w:sz="0" w:space="0" w:color="auto"/>
      </w:divBdr>
    </w:div>
    <w:div w:id="2033846234">
      <w:bodyDiv w:val="1"/>
      <w:marLeft w:val="0"/>
      <w:marRight w:val="0"/>
      <w:marTop w:val="0"/>
      <w:marBottom w:val="0"/>
      <w:divBdr>
        <w:top w:val="none" w:sz="0" w:space="0" w:color="auto"/>
        <w:left w:val="none" w:sz="0" w:space="0" w:color="auto"/>
        <w:bottom w:val="none" w:sz="0" w:space="0" w:color="auto"/>
        <w:right w:val="none" w:sz="0" w:space="0" w:color="auto"/>
      </w:divBdr>
    </w:div>
    <w:div w:id="2034258124">
      <w:bodyDiv w:val="1"/>
      <w:marLeft w:val="0"/>
      <w:marRight w:val="0"/>
      <w:marTop w:val="0"/>
      <w:marBottom w:val="0"/>
      <w:divBdr>
        <w:top w:val="none" w:sz="0" w:space="0" w:color="auto"/>
        <w:left w:val="none" w:sz="0" w:space="0" w:color="auto"/>
        <w:bottom w:val="none" w:sz="0" w:space="0" w:color="auto"/>
        <w:right w:val="none" w:sz="0" w:space="0" w:color="auto"/>
      </w:divBdr>
    </w:div>
    <w:div w:id="2074346429">
      <w:bodyDiv w:val="1"/>
      <w:marLeft w:val="0"/>
      <w:marRight w:val="0"/>
      <w:marTop w:val="0"/>
      <w:marBottom w:val="0"/>
      <w:divBdr>
        <w:top w:val="none" w:sz="0" w:space="0" w:color="auto"/>
        <w:left w:val="none" w:sz="0" w:space="0" w:color="auto"/>
        <w:bottom w:val="none" w:sz="0" w:space="0" w:color="auto"/>
        <w:right w:val="none" w:sz="0" w:space="0" w:color="auto"/>
      </w:divBdr>
    </w:div>
    <w:div w:id="2079671979">
      <w:bodyDiv w:val="1"/>
      <w:marLeft w:val="0"/>
      <w:marRight w:val="0"/>
      <w:marTop w:val="0"/>
      <w:marBottom w:val="0"/>
      <w:divBdr>
        <w:top w:val="none" w:sz="0" w:space="0" w:color="auto"/>
        <w:left w:val="none" w:sz="0" w:space="0" w:color="auto"/>
        <w:bottom w:val="none" w:sz="0" w:space="0" w:color="auto"/>
        <w:right w:val="none" w:sz="0" w:space="0" w:color="auto"/>
      </w:divBdr>
    </w:div>
    <w:div w:id="2113820015">
      <w:bodyDiv w:val="1"/>
      <w:marLeft w:val="0"/>
      <w:marRight w:val="0"/>
      <w:marTop w:val="0"/>
      <w:marBottom w:val="0"/>
      <w:divBdr>
        <w:top w:val="none" w:sz="0" w:space="0" w:color="auto"/>
        <w:left w:val="none" w:sz="0" w:space="0" w:color="auto"/>
        <w:bottom w:val="none" w:sz="0" w:space="0" w:color="auto"/>
        <w:right w:val="none" w:sz="0" w:space="0" w:color="auto"/>
      </w:divBdr>
    </w:div>
    <w:div w:id="2118788118">
      <w:bodyDiv w:val="1"/>
      <w:marLeft w:val="0"/>
      <w:marRight w:val="0"/>
      <w:marTop w:val="0"/>
      <w:marBottom w:val="0"/>
      <w:divBdr>
        <w:top w:val="none" w:sz="0" w:space="0" w:color="auto"/>
        <w:left w:val="none" w:sz="0" w:space="0" w:color="auto"/>
        <w:bottom w:val="none" w:sz="0" w:space="0" w:color="auto"/>
        <w:right w:val="none" w:sz="0" w:space="0" w:color="auto"/>
      </w:divBdr>
    </w:div>
    <w:div w:id="2142841696">
      <w:bodyDiv w:val="1"/>
      <w:marLeft w:val="0"/>
      <w:marRight w:val="0"/>
      <w:marTop w:val="0"/>
      <w:marBottom w:val="0"/>
      <w:divBdr>
        <w:top w:val="none" w:sz="0" w:space="0" w:color="auto"/>
        <w:left w:val="none" w:sz="0" w:space="0" w:color="auto"/>
        <w:bottom w:val="none" w:sz="0" w:space="0" w:color="auto"/>
        <w:right w:val="none" w:sz="0" w:space="0" w:color="auto"/>
      </w:divBdr>
    </w:div>
    <w:div w:id="214492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4226E3C4DC89E4A85F5B1670B9F371B" ma:contentTypeVersion="4" ma:contentTypeDescription="Vytvoří nový dokument" ma:contentTypeScope="" ma:versionID="b89ab28fcbade862e4311b7df39a5a92">
  <xsd:schema xmlns:xsd="http://www.w3.org/2001/XMLSchema" xmlns:xs="http://www.w3.org/2001/XMLSchema" xmlns:p="http://schemas.microsoft.com/office/2006/metadata/properties" xmlns:ns3="d85dbea8-0774-4761-a5c8-0813b718f2f4" targetNamespace="http://schemas.microsoft.com/office/2006/metadata/properties" ma:root="true" ma:fieldsID="7d3610e3cdc7106cd3aca52ba6cb179e" ns3:_="">
    <xsd:import namespace="d85dbea8-0774-4761-a5c8-0813b718f2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5dbea8-0774-4761-a5c8-0813b718f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E1092-7D6F-47CF-89B2-F9783E0BDE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D0594E-38CA-4A05-A708-BB50937E2668}">
  <ds:schemaRefs>
    <ds:schemaRef ds:uri="http://schemas.microsoft.com/sharepoint/v3/contenttype/forms"/>
  </ds:schemaRefs>
</ds:datastoreItem>
</file>

<file path=customXml/itemProps3.xml><?xml version="1.0" encoding="utf-8"?>
<ds:datastoreItem xmlns:ds="http://schemas.openxmlformats.org/officeDocument/2006/customXml" ds:itemID="{10B09F70-E41F-467A-A65F-7CCDD8A06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5dbea8-0774-4761-a5c8-0813b718f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AD86AE-F7C0-4E1C-9FCE-9A46EF3C3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16784</Words>
  <Characters>95670</Characters>
  <Application>Microsoft Office Word</Application>
  <DocSecurity>0</DocSecurity>
  <Lines>797</Lines>
  <Paragraphs>224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Horák</dc:creator>
  <cp:keywords/>
  <dc:description/>
  <cp:lastModifiedBy>Jan Horák</cp:lastModifiedBy>
  <cp:revision>4</cp:revision>
  <cp:lastPrinted>2021-05-23T17:03:00Z</cp:lastPrinted>
  <dcterms:created xsi:type="dcterms:W3CDTF">2022-10-16T13:19:00Z</dcterms:created>
  <dcterms:modified xsi:type="dcterms:W3CDTF">2022-10-16T13:29:00Z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id="hsXAiqV0"/&gt;&lt;style id="http://www.zotero.org/styles/geografie-sbornik-cgs"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0x010100D4226E3C4DC89E4A85F5B1670B9F371B</vt:lpwstr>
  </property>
</Properties>
</file>